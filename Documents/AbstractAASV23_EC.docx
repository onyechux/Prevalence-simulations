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E4BF" w14:textId="655E6D38" w:rsidR="00B74FB2" w:rsidRPr="003763BB" w:rsidRDefault="00B36C75" w:rsidP="00623B98">
      <w:pPr>
        <w:jc w:val="center"/>
        <w:rPr>
          <w:rFonts w:ascii="Times New Roman" w:hAnsi="Times New Roman" w:cs="Times New Roman"/>
          <w:b/>
          <w:bCs/>
        </w:rPr>
      </w:pPr>
      <w:r w:rsidRPr="00AF0414">
        <w:rPr>
          <w:rFonts w:ascii="Times New Roman" w:hAnsi="Times New Roman" w:cs="Times New Roman"/>
          <w:b/>
          <w:bCs/>
          <w:i/>
          <w:iCs/>
          <w:rPrChange w:id="0" w:author="de Freitas Costa, Eduardo" w:date="2022-08-05T10:49:00Z">
            <w:rPr>
              <w:rFonts w:ascii="Times New Roman" w:hAnsi="Times New Roman" w:cs="Times New Roman"/>
              <w:b/>
              <w:bCs/>
            </w:rPr>
          </w:rPrChange>
        </w:rPr>
        <w:t>In-silico</w:t>
      </w:r>
      <w:r w:rsidRPr="003763BB">
        <w:rPr>
          <w:rFonts w:ascii="Times New Roman" w:hAnsi="Times New Roman" w:cs="Times New Roman"/>
          <w:b/>
          <w:bCs/>
        </w:rPr>
        <w:t xml:space="preserve"> characterization of</w:t>
      </w:r>
      <w:r w:rsidR="00504EB3" w:rsidRPr="003763BB">
        <w:rPr>
          <w:rFonts w:ascii="Times New Roman" w:hAnsi="Times New Roman" w:cs="Times New Roman"/>
          <w:b/>
          <w:bCs/>
        </w:rPr>
        <w:t xml:space="preserve"> the relationship between </w:t>
      </w:r>
      <w:r w:rsidRPr="003763BB">
        <w:rPr>
          <w:rFonts w:ascii="Times New Roman" w:hAnsi="Times New Roman" w:cs="Times New Roman"/>
          <w:b/>
          <w:bCs/>
        </w:rPr>
        <w:t xml:space="preserve">PRRSV </w:t>
      </w:r>
      <w:r w:rsidR="005C661B" w:rsidRPr="003763BB">
        <w:rPr>
          <w:rFonts w:ascii="Times New Roman" w:hAnsi="Times New Roman" w:cs="Times New Roman"/>
          <w:b/>
          <w:bCs/>
        </w:rPr>
        <w:t xml:space="preserve">prevalence at the </w:t>
      </w:r>
      <w:r w:rsidR="003763BB" w:rsidRPr="003763BB">
        <w:rPr>
          <w:rFonts w:ascii="Times New Roman" w:hAnsi="Times New Roman" w:cs="Times New Roman"/>
          <w:b/>
          <w:bCs/>
        </w:rPr>
        <w:t xml:space="preserve">individual </w:t>
      </w:r>
      <w:r w:rsidR="005C661B" w:rsidRPr="003763BB">
        <w:rPr>
          <w:rFonts w:ascii="Times New Roman" w:hAnsi="Times New Roman" w:cs="Times New Roman"/>
          <w:b/>
          <w:bCs/>
        </w:rPr>
        <w:t xml:space="preserve">piglet level </w:t>
      </w:r>
      <w:r w:rsidR="003763BB" w:rsidRPr="003763BB">
        <w:rPr>
          <w:rFonts w:ascii="Times New Roman" w:hAnsi="Times New Roman" w:cs="Times New Roman"/>
          <w:b/>
          <w:bCs/>
        </w:rPr>
        <w:t>and</w:t>
      </w:r>
      <w:r w:rsidR="0053024F" w:rsidRPr="003763BB">
        <w:rPr>
          <w:rFonts w:ascii="Times New Roman" w:hAnsi="Times New Roman" w:cs="Times New Roman"/>
          <w:b/>
          <w:bCs/>
        </w:rPr>
        <w:t xml:space="preserve"> prevalence </w:t>
      </w:r>
      <w:r w:rsidR="005C661B" w:rsidRPr="003763BB">
        <w:rPr>
          <w:rFonts w:ascii="Times New Roman" w:hAnsi="Times New Roman" w:cs="Times New Roman"/>
          <w:b/>
          <w:bCs/>
        </w:rPr>
        <w:t>at the litter level in a farrowing room</w:t>
      </w:r>
    </w:p>
    <w:p w14:paraId="1E9AEBA1" w14:textId="657EF731" w:rsidR="005C661B" w:rsidRPr="003763BB" w:rsidRDefault="005C661B" w:rsidP="00623B98">
      <w:pPr>
        <w:jc w:val="center"/>
        <w:rPr>
          <w:rFonts w:ascii="Times New Roman" w:hAnsi="Times New Roman" w:cs="Times New Roman"/>
        </w:rPr>
      </w:pPr>
    </w:p>
    <w:p w14:paraId="52DE12ED" w14:textId="3F88B071" w:rsidR="005C661B" w:rsidRPr="00AF0414" w:rsidRDefault="0078673C" w:rsidP="00623B98">
      <w:pPr>
        <w:jc w:val="center"/>
        <w:rPr>
          <w:rFonts w:ascii="Times New Roman" w:hAnsi="Times New Roman" w:cs="Times New Roman"/>
          <w:lang w:val="pt-BR"/>
        </w:rPr>
      </w:pPr>
      <w:r w:rsidRPr="003763BB">
        <w:rPr>
          <w:rFonts w:ascii="Times New Roman" w:hAnsi="Times New Roman" w:cs="Times New Roman"/>
          <w:lang w:val="pt-BR"/>
        </w:rPr>
        <w:t>Onyekachukwu H. Osemeke</w:t>
      </w:r>
      <w:r w:rsidRPr="003763BB">
        <w:rPr>
          <w:rFonts w:ascii="Times New Roman" w:hAnsi="Times New Roman" w:cs="Times New Roman"/>
          <w:vertAlign w:val="superscript"/>
          <w:lang w:val="pt-BR"/>
        </w:rPr>
        <w:t>1</w:t>
      </w:r>
      <w:r w:rsidRPr="003763BB">
        <w:rPr>
          <w:rFonts w:ascii="Times New Roman" w:hAnsi="Times New Roman" w:cs="Times New Roman"/>
          <w:lang w:val="pt-BR"/>
        </w:rPr>
        <w:t>,</w:t>
      </w:r>
      <w:r w:rsidRPr="003763BB">
        <w:rPr>
          <w:rFonts w:ascii="Times New Roman" w:hAnsi="Times New Roman" w:cs="Times New Roman"/>
          <w:color w:val="D13438"/>
          <w:u w:val="single"/>
          <w:shd w:val="clear" w:color="auto" w:fill="FFFFFF"/>
          <w:lang w:val="pt-BR"/>
        </w:rPr>
        <w:t xml:space="preserve"> </w:t>
      </w:r>
      <w:r w:rsidRPr="003763BB">
        <w:rPr>
          <w:rFonts w:ascii="Times New Roman" w:hAnsi="Times New Roman" w:cs="Times New Roman"/>
          <w:lang w:val="pt-BR"/>
        </w:rPr>
        <w:t>Eduardo de Freitas Costa</w:t>
      </w:r>
      <w:r w:rsidRPr="003763BB">
        <w:rPr>
          <w:rFonts w:ascii="Times New Roman" w:hAnsi="Times New Roman" w:cs="Times New Roman"/>
          <w:vertAlign w:val="superscript"/>
          <w:lang w:val="pt-BR"/>
        </w:rPr>
        <w:t>2</w:t>
      </w:r>
      <w:r w:rsidRPr="003763BB">
        <w:rPr>
          <w:rFonts w:ascii="Times New Roman" w:hAnsi="Times New Roman" w:cs="Times New Roman"/>
          <w:lang w:val="pt-BR"/>
        </w:rPr>
        <w:t>, Vinicius Weide</w:t>
      </w:r>
      <w:r w:rsidR="00064E8C" w:rsidRPr="003763BB">
        <w:rPr>
          <w:rFonts w:ascii="Times New Roman" w:hAnsi="Times New Roman" w:cs="Times New Roman"/>
          <w:vertAlign w:val="superscript"/>
          <w:lang w:val="pt-BR"/>
        </w:rPr>
        <w:t>3</w:t>
      </w:r>
      <w:r w:rsidRPr="003763BB">
        <w:rPr>
          <w:rFonts w:ascii="Times New Roman" w:hAnsi="Times New Roman" w:cs="Times New Roman"/>
          <w:lang w:val="pt-BR"/>
        </w:rPr>
        <w:t>, Swaminathan Jayaraman</w:t>
      </w:r>
      <w:r w:rsidRPr="003763BB">
        <w:rPr>
          <w:rFonts w:ascii="Times New Roman" w:hAnsi="Times New Roman" w:cs="Times New Roman"/>
          <w:vertAlign w:val="superscript"/>
          <w:lang w:val="pt-BR"/>
        </w:rPr>
        <w:t>1</w:t>
      </w:r>
      <w:r w:rsidRPr="003763BB">
        <w:rPr>
          <w:rFonts w:ascii="Times New Roman" w:hAnsi="Times New Roman" w:cs="Times New Roman"/>
          <w:lang w:val="pt-BR"/>
        </w:rPr>
        <w:t>, Gustavo S. Silva</w:t>
      </w:r>
      <w:r w:rsidRPr="003763BB">
        <w:rPr>
          <w:rFonts w:ascii="Times New Roman" w:hAnsi="Times New Roman" w:cs="Times New Roman"/>
          <w:vertAlign w:val="superscript"/>
          <w:lang w:val="pt-BR"/>
        </w:rPr>
        <w:t>1</w:t>
      </w:r>
      <w:r w:rsidRPr="003763BB">
        <w:rPr>
          <w:rFonts w:ascii="Times New Roman" w:hAnsi="Times New Roman" w:cs="Times New Roman"/>
          <w:lang w:val="pt-BR"/>
        </w:rPr>
        <w:t>, Daniel C. L. Linhares</w:t>
      </w:r>
      <w:r w:rsidRPr="003763BB">
        <w:rPr>
          <w:rFonts w:ascii="Times New Roman" w:hAnsi="Times New Roman" w:cs="Times New Roman"/>
          <w:vertAlign w:val="superscript"/>
          <w:lang w:val="pt-BR"/>
        </w:rPr>
        <w:t>1</w:t>
      </w:r>
    </w:p>
    <w:p w14:paraId="2BD7D5F7" w14:textId="36EE01BE" w:rsidR="005C661B" w:rsidRPr="00AF0414" w:rsidRDefault="005C661B" w:rsidP="005C661B">
      <w:pPr>
        <w:jc w:val="center"/>
        <w:rPr>
          <w:rFonts w:ascii="Times New Roman" w:hAnsi="Times New Roman" w:cs="Times New Roman"/>
          <w:sz w:val="22"/>
          <w:szCs w:val="22"/>
          <w:lang w:val="pt-BR"/>
        </w:rPr>
      </w:pPr>
    </w:p>
    <w:p w14:paraId="2FD93B67" w14:textId="3F8EF6BE" w:rsidR="00B054FD" w:rsidRPr="00B054FD" w:rsidRDefault="00B054FD" w:rsidP="00B054FD">
      <w:pPr>
        <w:spacing w:line="360" w:lineRule="auto"/>
        <w:rPr>
          <w:sz w:val="16"/>
          <w:szCs w:val="16"/>
          <w:vertAlign w:val="superscript"/>
        </w:rPr>
      </w:pPr>
      <w:r>
        <w:rPr>
          <w:sz w:val="16"/>
          <w:szCs w:val="16"/>
          <w:vertAlign w:val="superscript"/>
        </w:rPr>
        <w:t>1</w:t>
      </w:r>
      <w:r w:rsidRPr="00B054FD">
        <w:rPr>
          <w:sz w:val="16"/>
          <w:szCs w:val="16"/>
        </w:rPr>
        <w:t>Veterinary Diagnostic and Production Animal Medicine, College of Veterinary Medicine, Iowa State University, Ames, Iowa, USA.</w:t>
      </w:r>
    </w:p>
    <w:p w14:paraId="3BC89D0F" w14:textId="182D3231" w:rsidR="00B054FD" w:rsidRDefault="00B054FD" w:rsidP="00B054FD">
      <w:pPr>
        <w:spacing w:line="360" w:lineRule="auto"/>
        <w:rPr>
          <w:sz w:val="16"/>
          <w:szCs w:val="16"/>
        </w:rPr>
      </w:pPr>
      <w:r>
        <w:rPr>
          <w:sz w:val="16"/>
          <w:szCs w:val="16"/>
          <w:vertAlign w:val="superscript"/>
        </w:rPr>
        <w:t>2</w:t>
      </w:r>
      <w:r w:rsidRPr="00B054FD">
        <w:rPr>
          <w:sz w:val="16"/>
          <w:szCs w:val="16"/>
        </w:rPr>
        <w:t>Department of Epidemiology, Bio</w:t>
      </w:r>
      <w:ins w:id="1" w:author="de Freitas Costa, Eduardo" w:date="2022-08-05T10:50:00Z">
        <w:r w:rsidR="006D79D9">
          <w:rPr>
            <w:sz w:val="16"/>
            <w:szCs w:val="16"/>
          </w:rPr>
          <w:t>-</w:t>
        </w:r>
      </w:ins>
      <w:r w:rsidRPr="00B054FD">
        <w:rPr>
          <w:sz w:val="16"/>
          <w:szCs w:val="16"/>
        </w:rPr>
        <w:t>informatics and Animal Models, Wageningen Bioveterinary Research, Lelystad, The Netherlands.</w:t>
      </w:r>
    </w:p>
    <w:p w14:paraId="6A80995F" w14:textId="3F53618D" w:rsidR="00B054FD" w:rsidRPr="00AF0414" w:rsidRDefault="00B054FD" w:rsidP="00B054FD">
      <w:pPr>
        <w:spacing w:line="360" w:lineRule="auto"/>
        <w:rPr>
          <w:sz w:val="16"/>
          <w:szCs w:val="16"/>
          <w:lang w:val="pt-BR"/>
        </w:rPr>
      </w:pPr>
      <w:r w:rsidRPr="00B054FD">
        <w:rPr>
          <w:rFonts w:ascii="Times New Roman" w:hAnsi="Times New Roman" w:cs="Times New Roman"/>
          <w:sz w:val="16"/>
          <w:szCs w:val="16"/>
          <w:vertAlign w:val="superscript"/>
          <w:lang w:val="pt-BR"/>
        </w:rPr>
        <w:t>3</w:t>
      </w:r>
      <w:r w:rsidRPr="00B054FD">
        <w:rPr>
          <w:rFonts w:ascii="Times New Roman" w:hAnsi="Times New Roman" w:cs="Times New Roman"/>
          <w:sz w:val="16"/>
          <w:szCs w:val="16"/>
          <w:lang w:val="pt-BR"/>
        </w:rPr>
        <w:t>Instituto Federal Rio Grande do Sul</w:t>
      </w:r>
      <w:ins w:id="2" w:author="de Freitas Costa, Eduardo" w:date="2022-08-05T10:51:00Z">
        <w:r w:rsidR="006D79D9">
          <w:rPr>
            <w:rFonts w:ascii="Times New Roman" w:hAnsi="Times New Roman" w:cs="Times New Roman"/>
            <w:sz w:val="16"/>
            <w:szCs w:val="16"/>
            <w:lang w:val="pt-BR"/>
          </w:rPr>
          <w:t>, Campus Farroupilha.</w:t>
        </w:r>
      </w:ins>
    </w:p>
    <w:p w14:paraId="63C5A1B3" w14:textId="77777777" w:rsidR="00B054FD" w:rsidRPr="00AF0414" w:rsidRDefault="00B054FD" w:rsidP="005C661B">
      <w:pPr>
        <w:jc w:val="center"/>
        <w:rPr>
          <w:rFonts w:ascii="Times New Roman" w:hAnsi="Times New Roman" w:cs="Times New Roman"/>
          <w:sz w:val="22"/>
          <w:szCs w:val="22"/>
          <w:lang w:val="pt-BR"/>
        </w:rPr>
      </w:pPr>
    </w:p>
    <w:p w14:paraId="42FE57FB" w14:textId="77777777" w:rsidR="00623B98" w:rsidRPr="003763BB" w:rsidRDefault="0085759E" w:rsidP="00623B98">
      <w:pPr>
        <w:jc w:val="both"/>
        <w:rPr>
          <w:rFonts w:ascii="Times New Roman" w:hAnsi="Times New Roman" w:cs="Times New Roman"/>
          <w:b/>
          <w:bCs/>
          <w:sz w:val="22"/>
          <w:szCs w:val="22"/>
        </w:rPr>
      </w:pPr>
      <w:r w:rsidRPr="003763BB">
        <w:rPr>
          <w:rFonts w:ascii="Times New Roman" w:hAnsi="Times New Roman" w:cs="Times New Roman"/>
          <w:b/>
          <w:bCs/>
          <w:sz w:val="22"/>
          <w:szCs w:val="22"/>
        </w:rPr>
        <w:t xml:space="preserve">Introduction: </w:t>
      </w:r>
    </w:p>
    <w:p w14:paraId="75619977" w14:textId="477D3CF3" w:rsidR="0078673C" w:rsidRPr="003763BB" w:rsidRDefault="0085759E" w:rsidP="00623B98">
      <w:pPr>
        <w:jc w:val="both"/>
        <w:rPr>
          <w:rFonts w:ascii="Times New Roman" w:hAnsi="Times New Roman" w:cs="Times New Roman"/>
          <w:sz w:val="22"/>
          <w:szCs w:val="22"/>
        </w:rPr>
      </w:pPr>
      <w:r w:rsidRPr="003763BB">
        <w:rPr>
          <w:rFonts w:ascii="Times New Roman" w:hAnsi="Times New Roman" w:cs="Times New Roman"/>
          <w:sz w:val="22"/>
          <w:szCs w:val="22"/>
        </w:rPr>
        <w:t xml:space="preserve">Monitoring/surveillance remains an integral component of PRRSV control and elimination programs. Sampling for monitoring/surveillance is </w:t>
      </w:r>
      <w:r w:rsidR="007E5E4A" w:rsidRPr="003763BB">
        <w:rPr>
          <w:rFonts w:ascii="Times New Roman" w:hAnsi="Times New Roman" w:cs="Times New Roman"/>
          <w:sz w:val="22"/>
          <w:szCs w:val="22"/>
        </w:rPr>
        <w:t xml:space="preserve">generally </w:t>
      </w:r>
      <w:r w:rsidRPr="003763BB">
        <w:rPr>
          <w:rFonts w:ascii="Times New Roman" w:hAnsi="Times New Roman" w:cs="Times New Roman"/>
          <w:sz w:val="22"/>
          <w:szCs w:val="22"/>
        </w:rPr>
        <w:t xml:space="preserve">guided by </w:t>
      </w:r>
      <w:r w:rsidR="00410953" w:rsidRPr="003763BB">
        <w:rPr>
          <w:rFonts w:ascii="Times New Roman" w:hAnsi="Times New Roman" w:cs="Times New Roman"/>
          <w:sz w:val="22"/>
          <w:szCs w:val="22"/>
        </w:rPr>
        <w:t>assumptions</w:t>
      </w:r>
      <w:r w:rsidR="002D495F" w:rsidRPr="003763BB">
        <w:rPr>
          <w:rFonts w:ascii="Times New Roman" w:hAnsi="Times New Roman" w:cs="Times New Roman"/>
          <w:sz w:val="22"/>
          <w:szCs w:val="22"/>
        </w:rPr>
        <w:t xml:space="preserve">, </w:t>
      </w:r>
      <w:r w:rsidR="003763BB" w:rsidRPr="003763BB">
        <w:rPr>
          <w:rFonts w:ascii="Times New Roman" w:hAnsi="Times New Roman" w:cs="Times New Roman"/>
          <w:sz w:val="22"/>
          <w:szCs w:val="22"/>
        </w:rPr>
        <w:t>paramou</w:t>
      </w:r>
      <w:r w:rsidR="002D495F" w:rsidRPr="003763BB">
        <w:rPr>
          <w:rFonts w:ascii="Times New Roman" w:hAnsi="Times New Roman" w:cs="Times New Roman"/>
          <w:sz w:val="22"/>
          <w:szCs w:val="22"/>
        </w:rPr>
        <w:t>nt of which is the assumed prevalence of the disease in the population to be sampled</w:t>
      </w:r>
      <w:r w:rsidR="00B054FD">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{"citationItems":[{"id":"ITEM-1","itemData":{"DOI":"10.1177/104063870902100102","ISSN":"10406387","PMID":"19139495","abstract":"The likelihood that a study will yield statistically significant results depends on the chosen sample size. Surveillance and diagnostic situations that require sample size calculations include certification of disease freedom, estimation of diagnostic accuracy, comparison of diagnostic accuracy, and determining equivalency of test accuracy. Reasons for inadequately sized studies that do not achieve statistical significance include failure to perform sample size calculations, selecting sample size based on convenience, insufficient funding for the study, and inefficient utilization of available funding. Sample sizes are directly dependent on the assumptions used for their calculation. Investigators must first specify the likely values of the parameters that they wish to estimate as their best guess prior to study initiation. They further need to define the desired precision of the estimate and allowable error levels. Type I (alpha) and type II (beta) errors are the errors associated with rejection of the null hypothesis when it is true and the nonrejection of the null hypothesis when it is false (a specific alternative hypothesis is true), respectively. Calculated sample sizes should be increased by the number of animals that are expected to be lost over the course of the study. Free software routines are available to calculate the necessary sample sizes for many surveillance and diagnostic situations. The objectives of the present article are to briefly discuss the statistical theory behind sample size calculations and provide practical tools and instruction for their calculation.","author":[{"dropping-particle":"","family":"Fosgate","given":"Geoffrey T.","non-dropping-particle":"","parse-names":false,"suffix":""}],"container-title":"Journal of Veterinary Diagnostic Investigation","id":"ITEM-1","issue":"1","issued":{"date-parts":[["2009","1","1"]]},"page":"3-14","publisher":"Journal of Veterinary Diagnostic Investigation","title":"Practical sample size calculations for surveillance and diagnostic investigations","type":"article","volume":"21"},"uris":["http://www.mendeley.com/documents/?uuid=d57362fd-19ab-3cb1-ac31-a3707cbd717d"]}],"mendeley":{"formattedCitation":"&lt;sup&gt;1&lt;/sup&gt;","plainTextFormattedCitation":"1","previouslyFormattedCitation":"&lt;sup&gt;1&lt;/sup&gt;"},"properties":{"noteIndex":0},"schema":"https://github.com/citation-style-language/schema/raw/master/csl-citation.json"}</w:instrText>
      </w:r>
      <w:r w:rsidR="00B054FD">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1</w:t>
      </w:r>
      <w:r w:rsidR="00B054FD">
        <w:rPr>
          <w:rFonts w:ascii="Times New Roman" w:hAnsi="Times New Roman" w:cs="Times New Roman"/>
          <w:sz w:val="22"/>
          <w:szCs w:val="22"/>
        </w:rPr>
        <w:fldChar w:fldCharType="end"/>
      </w:r>
      <w:r w:rsidR="002D495F" w:rsidRPr="003763BB">
        <w:rPr>
          <w:rFonts w:ascii="Times New Roman" w:hAnsi="Times New Roman" w:cs="Times New Roman"/>
          <w:sz w:val="22"/>
          <w:szCs w:val="22"/>
        </w:rPr>
        <w:t xml:space="preserve">. With the </w:t>
      </w:r>
      <w:r w:rsidR="00A73B00" w:rsidRPr="003763BB">
        <w:rPr>
          <w:rFonts w:ascii="Times New Roman" w:hAnsi="Times New Roman" w:cs="Times New Roman"/>
          <w:sz w:val="22"/>
          <w:szCs w:val="22"/>
        </w:rPr>
        <w:t xml:space="preserve">recent </w:t>
      </w:r>
      <w:r w:rsidR="002D495F" w:rsidRPr="003763BB">
        <w:rPr>
          <w:rFonts w:ascii="Times New Roman" w:hAnsi="Times New Roman" w:cs="Times New Roman"/>
          <w:sz w:val="22"/>
          <w:szCs w:val="22"/>
        </w:rPr>
        <w:t xml:space="preserve">paradigm shift </w:t>
      </w:r>
      <w:r w:rsidR="0089240E" w:rsidRPr="003763BB">
        <w:rPr>
          <w:rFonts w:ascii="Times New Roman" w:hAnsi="Times New Roman" w:cs="Times New Roman"/>
          <w:sz w:val="22"/>
          <w:szCs w:val="22"/>
        </w:rPr>
        <w:t xml:space="preserve">in US breeding herds’ PRRSV surveillance, </w:t>
      </w:r>
      <w:r w:rsidR="00A73B00" w:rsidRPr="003763BB">
        <w:rPr>
          <w:rFonts w:ascii="Times New Roman" w:hAnsi="Times New Roman" w:cs="Times New Roman"/>
          <w:sz w:val="22"/>
          <w:szCs w:val="22"/>
        </w:rPr>
        <w:t>from individual-animal-based sampling to aggregate sampling</w:t>
      </w:r>
      <w:r w:rsidR="00435741" w:rsidRPr="003763BB">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{"citationItems":[{"id":"ITEM-1","itemData":{"DOI":"10.1371/journal.pone.0223544","ISSN":"19326203","PMID":"31618236","abstract":"This project investigates the macroepidemiological aspects of porcine reproductive and respiratory syndrome virus (PRRSV) RNA detection by veterinary diagnostic laboratories (VDLs) for the period 2007 through 2018. Standardized submission data and PRRSV realtime reverse-transcriptase polymerase chain reaction (RT-qPCR) test results from porcine samples were retrieved from four VDLs representing 95% of all swine samples tested in NAHLN laboratories in the US. Anonymized data were retrieved and organized at the case level using SAS (SAS® Version 9.4, SAS® Institute, Inc., Cary, NC) with the use of PROC DATA, PROC MERGE, and PROC SQL scripts. The final aggregated and anonymized dataset comprised of 547,873 unique cases was uploaded to Power Business Intelligence -Power BI® (Microsoft Corporation, Redmond, Washington) to construct dynamic charts. The number of cases tested for PRRSV doubled from 2010 to 2018, with that increase mainly driven by samples typically used for monitoring purposes rather than diagnosis of disease. Apparent seasonal trends for the frequency of PRRSV detection were consistently observed with a higher percentage of positive cases occurring during fall or winter months and lower during summer months, perhaps due to increased testing associated with wellknown seasonal occurrence of swine respiratory disease. PRRSV type 2, also known as North American genotype, accounted for 94.76% of all positive cases and was distributed across the US. PRRSV type 1, also known as European genotype, was geographically restricted and accounted for 2.15% of all positive cases. Co-detection of both strains accounted for 3.09% of the positive cases. Both oral fluid and processing fluid samples, had a rapid increase in the number of submissions soon after they were described in 2008 and 2017, respectively, suggesting rapid adoption of these specimens by the US swine industry for PRRSV monitoring in swine populations. As part of this project, a bio-informatics tool defined as Swine Disease Reporting System (SDRS) was developed. This tool has realtime capability to inform the US swine industry on the macroepidemiological aspects of PRRSV detection, and is easily adaptable for other analytes relevant to the swine industry.","author":[{"dropping-particle":"","family":"Trevisan","given":"Giovani","non-dropping-particle":"","parse-names":false,"suffix":""},{"dropping-particle":"","family":"Linhares","given":"Leticia C.M.","non-dropping-particle":"","parse-names":false,"suffix":""},{"dropping-particle":"","family":"Crim","given":"Bret","non-dropping-particle":"","parse-names":false,"suffix":""},{"dropping-particle":"","family":"Dubey","given":"Poonam","non-dropping-particle":"","parse-names":false,"suffix":""},{"dropping-particle":"","family":"Schwartz","given":"Kent J.","non-dropping-particle":"","parse-names":false,"suffix":""},{"dropping-particle":"","family":"Burrough","given":"Eric R.","non-dropping-particle":"","parse-names":false,"suffix":""},{"dropping-particle":"","family":"Main","given":"Rodger G.","non-dropping-particle":"","parse-names":false,"suffix":""},{"dropping-particle":"","family":"Sundberg","given":"Paul","non-dropping-particle":"","parse-names":false,"suffix":""},{"dropping-particle":"","family":"Thurn","given":"Mary","non-dropping-particle":"","parse-names":false,"suffix":""},{"dropping-particle":"","family":"Lages","given":"Paulo T.F.","non-dropping-particle":"","parse-names":false,"suffix":""},{"dropping-particle":"","family":"Corzo","given":"Cesar A.","non-dropping-particle":"","parse-names":false,"suffix":""},{"dropping-particle":"","family":"Torrison","given":"Jerry","non-dropping-particle":"","parse-names":false,"suffix":""},{"dropping-particle":"","family":"Henningson","given":"Jamie","non-dropping-particle":"","parse-names":false,"suffix":""},{"dropping-particle":"","family":"Herrman","given":"Eric","non-dropping-particle":"","parse-names":false,"suffix":""},{"dropping-particle":"","family":"Hanzlicek","given":"Gregg A.","non-dropping-particle":"","parse-names":false,"suffix":""},{"dropping-particle":"","family":"Raghavan","given":"Ram","non-dropping-particle":"","parse-names":false,"suffix":""},{"dropping-particle":"","family":"Marthaler","given":"Douglas","non-dropping-particle":"","parse-names":false,"suffix":""},{"dropping-particle":"","family":"Greseth","given":"Jon","non-dropping-particle":"","parse-names":false,"suffix":""},{"dropping-particle":"","family":"Clement","given":"Travis","non-dropping-particle":"","parse-names":false,"suffix":""},{"dropping-particle":"","family":"Christopher-Hennings","given":"Jane","non-dropping-particle":"","parse-names":false,"suffix":""},{"dropping-particle":"","family":"Linhares","given":"Daniel C.L.","non-dropping-particle":"","parse-names":false,"suffix":""}],"container-title":"PLoS ONE","editor":[{"dropping-particle":"","family":"Shaman","given":"Jeffrey","non-dropping-particle":"","parse-names":false,"suffix":""}],"id":"ITEM-1","issue":"10","issued":{"date-parts":[["2019","10","16"]]},"page":"e0223544","publisher":"Public Library of Science","title":"Macroepidemiological aspects of porcine reproductive and respiratory syndrome virus detection by major United States veterinary diagnostic laboratories over time, age group, and specimen","type":"article-journal","volume":"14"},"uris":["http://www.mendeley.com/documents/?uuid=87f1e158-a643-3d72-a39a-734abba5b38b"]}],"mendeley":{"formattedCitation":"&lt;sup&gt;2&lt;/sup&gt;","plainTextFormattedCitation":"2","previouslyFormattedCitation":"&lt;sup&gt;2&lt;/sup&gt;"},"properties":{"noteIndex":0},"schema":"https://github.com/citation-style-language/schema/raw/master/csl-citation.json"}</w:instrText>
      </w:r>
      <w:r w:rsidR="00435741" w:rsidRPr="003763BB">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2</w:t>
      </w:r>
      <w:r w:rsidR="00435741" w:rsidRPr="003763BB">
        <w:rPr>
          <w:rFonts w:ascii="Times New Roman" w:hAnsi="Times New Roman" w:cs="Times New Roman"/>
          <w:sz w:val="22"/>
          <w:szCs w:val="22"/>
        </w:rPr>
        <w:fldChar w:fldCharType="end"/>
      </w:r>
      <w:r w:rsidR="00A73B00" w:rsidRPr="003763BB">
        <w:rPr>
          <w:rFonts w:ascii="Times New Roman" w:hAnsi="Times New Roman" w:cs="Times New Roman"/>
          <w:sz w:val="22"/>
          <w:szCs w:val="22"/>
        </w:rPr>
        <w:t xml:space="preserve">, </w:t>
      </w:r>
      <w:r w:rsidR="005367C5" w:rsidRPr="003763BB">
        <w:rPr>
          <w:rFonts w:ascii="Times New Roman" w:hAnsi="Times New Roman" w:cs="Times New Roman"/>
          <w:sz w:val="22"/>
          <w:szCs w:val="22"/>
        </w:rPr>
        <w:t xml:space="preserve">the unit for which prevalence is estimated </w:t>
      </w:r>
      <w:r w:rsidR="007B65BD" w:rsidRPr="003763BB">
        <w:rPr>
          <w:rFonts w:ascii="Times New Roman" w:hAnsi="Times New Roman" w:cs="Times New Roman"/>
          <w:sz w:val="22"/>
          <w:szCs w:val="22"/>
        </w:rPr>
        <w:t xml:space="preserve">for these aggregate samples </w:t>
      </w:r>
      <w:r w:rsidR="005367C5" w:rsidRPr="003763BB">
        <w:rPr>
          <w:rFonts w:ascii="Times New Roman" w:hAnsi="Times New Roman" w:cs="Times New Roman"/>
          <w:sz w:val="22"/>
          <w:szCs w:val="22"/>
        </w:rPr>
        <w:t xml:space="preserve">shifts from </w:t>
      </w:r>
      <w:r w:rsidR="0089240E" w:rsidRPr="003763BB">
        <w:rPr>
          <w:rFonts w:ascii="Times New Roman" w:hAnsi="Times New Roman" w:cs="Times New Roman"/>
          <w:sz w:val="22"/>
          <w:szCs w:val="22"/>
        </w:rPr>
        <w:t xml:space="preserve">the </w:t>
      </w:r>
      <w:r w:rsidR="005367C5" w:rsidRPr="003763BB">
        <w:rPr>
          <w:rFonts w:ascii="Times New Roman" w:hAnsi="Times New Roman" w:cs="Times New Roman"/>
          <w:sz w:val="22"/>
          <w:szCs w:val="22"/>
        </w:rPr>
        <w:t xml:space="preserve">individual animal to the </w:t>
      </w:r>
      <w:r w:rsidR="0089240E" w:rsidRPr="003763BB">
        <w:rPr>
          <w:rFonts w:ascii="Times New Roman" w:hAnsi="Times New Roman" w:cs="Times New Roman"/>
          <w:sz w:val="22"/>
          <w:szCs w:val="22"/>
        </w:rPr>
        <w:t>animal</w:t>
      </w:r>
      <w:r w:rsidR="003763BB" w:rsidRPr="003763BB">
        <w:rPr>
          <w:rFonts w:ascii="Times New Roman" w:hAnsi="Times New Roman" w:cs="Times New Roman"/>
          <w:sz w:val="22"/>
          <w:szCs w:val="22"/>
        </w:rPr>
        <w:t xml:space="preserve"> </w:t>
      </w:r>
      <w:r w:rsidR="0089240E" w:rsidRPr="003763BB">
        <w:rPr>
          <w:rFonts w:ascii="Times New Roman" w:hAnsi="Times New Roman" w:cs="Times New Roman"/>
          <w:sz w:val="22"/>
          <w:szCs w:val="22"/>
        </w:rPr>
        <w:t>group giving the sample, for example, the litter</w:t>
      </w:r>
      <w:r w:rsidR="007B65BD" w:rsidRPr="003763BB">
        <w:rPr>
          <w:rFonts w:ascii="Times New Roman" w:hAnsi="Times New Roman" w:cs="Times New Roman"/>
          <w:sz w:val="22"/>
          <w:szCs w:val="22"/>
        </w:rPr>
        <w:t>,</w:t>
      </w:r>
      <w:r w:rsidR="0089240E" w:rsidRPr="003763BB">
        <w:rPr>
          <w:rFonts w:ascii="Times New Roman" w:hAnsi="Times New Roman" w:cs="Times New Roman"/>
          <w:sz w:val="22"/>
          <w:szCs w:val="22"/>
        </w:rPr>
        <w:t xml:space="preserve"> in the case of </w:t>
      </w:r>
      <w:r w:rsidR="007B65BD" w:rsidRPr="003763BB">
        <w:rPr>
          <w:rFonts w:ascii="Times New Roman" w:hAnsi="Times New Roman" w:cs="Times New Roman"/>
          <w:sz w:val="22"/>
          <w:szCs w:val="22"/>
        </w:rPr>
        <w:t>f</w:t>
      </w:r>
      <w:r w:rsidR="0089240E" w:rsidRPr="003763BB">
        <w:rPr>
          <w:rFonts w:ascii="Times New Roman" w:hAnsi="Times New Roman" w:cs="Times New Roman"/>
          <w:sz w:val="22"/>
          <w:szCs w:val="22"/>
        </w:rPr>
        <w:t>amily oral fluids</w:t>
      </w:r>
      <w:r w:rsidR="00B054FD">
        <w:rPr>
          <w:rFonts w:ascii="Times New Roman" w:hAnsi="Times New Roman" w:cs="Times New Roman"/>
          <w:sz w:val="22"/>
          <w:szCs w:val="22"/>
        </w:rPr>
        <w:t xml:space="preserve"> (FOF)</w:t>
      </w:r>
      <w:r w:rsidR="00435741" w:rsidRPr="003763BB">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{"citationItems":[{"id":"ITEM-1","itemData":{"DOI":"10.1016/J.PREVETMED.2022.105701","ISSN":"0167-5877","author":[{"dropping-particle":"","family":"Osemeke","given":"Onyekachukwu H.","non-dropping-particle":"","parse-names":false,"suffix":""},{"dropping-particle":"","family":"Freitas Costa","given":"Eduardo","non-dropping-particle":"de","parse-names":false,"suffix":""},{"dropping-particle":"","family":"Almeida","given":"Marcelo N.","non-dropping-particle":"","parse-names":false,"suffix":""},{"dropping-particle":"","family":"Trevisan","given":"Giovani","non-dropping-particle":"","parse-names":false,"suffix":""},{"dropping-particle":"","family":"Ghosh","given":"Arka","non-dropping-particle":"","parse-names":false,"suffix":""},{"dropping-particle":"","family":"Silva","given":"Gustavo S.","non-dropping-particle":"","parse-names":false,"suffix":""},{"dropping-particle":"","family":"Linhares","given":"Daniel C.L.","non-dropping-particle":"","parse-names":false,"suffix":""}],"container-title":"Preventive Veterinary Medicine","id":"ITEM-1","issued":{"date-parts":[["2022","7","3"]]},"page":"105701","publisher":"Elsevier","title":"Effect of pooling family oral fluids on the probability of PRRSV RNA detection by RT-rtPCR","type":"article-journal"},"uris":["http://www.mendeley.com/documents/?uuid=82c87c9c-8035-31da-a573-e0ef9b854a2f"]}],"mendeley":{"formattedCitation":"&lt;sup&gt;3&lt;/sup&gt;","plainTextFormattedCitation":"3","previouslyFormattedCitation":"&lt;sup&gt;3&lt;/sup&gt;"},"properties":{"noteIndex":0},"schema":"https://github.com/citation-style-language/schema/raw/master/csl-citation.json"}</w:instrText>
      </w:r>
      <w:r w:rsidR="00435741" w:rsidRPr="003763BB">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3</w:t>
      </w:r>
      <w:r w:rsidR="00435741" w:rsidRPr="003763BB">
        <w:rPr>
          <w:rFonts w:ascii="Times New Roman" w:hAnsi="Times New Roman" w:cs="Times New Roman"/>
          <w:sz w:val="22"/>
          <w:szCs w:val="22"/>
        </w:rPr>
        <w:fldChar w:fldCharType="end"/>
      </w:r>
      <w:r w:rsidR="002938A6" w:rsidRPr="003763BB">
        <w:rPr>
          <w:rFonts w:ascii="Times New Roman" w:hAnsi="Times New Roman" w:cs="Times New Roman"/>
          <w:sz w:val="22"/>
          <w:szCs w:val="22"/>
        </w:rPr>
        <w:t xml:space="preserve">. </w:t>
      </w:r>
      <w:r w:rsidR="00876187" w:rsidRPr="003763BB">
        <w:rPr>
          <w:rFonts w:ascii="Times New Roman" w:hAnsi="Times New Roman" w:cs="Times New Roman"/>
          <w:sz w:val="22"/>
          <w:szCs w:val="22"/>
        </w:rPr>
        <w:t xml:space="preserve">To the best of </w:t>
      </w:r>
      <w:r w:rsidR="003763BB" w:rsidRPr="003763BB">
        <w:rPr>
          <w:rFonts w:ascii="Times New Roman" w:hAnsi="Times New Roman" w:cs="Times New Roman"/>
          <w:sz w:val="22"/>
          <w:szCs w:val="22"/>
        </w:rPr>
        <w:t xml:space="preserve">the </w:t>
      </w:r>
      <w:r w:rsidR="00876187" w:rsidRPr="003763BB">
        <w:rPr>
          <w:rFonts w:ascii="Times New Roman" w:hAnsi="Times New Roman" w:cs="Times New Roman"/>
          <w:sz w:val="22"/>
          <w:szCs w:val="22"/>
        </w:rPr>
        <w:t xml:space="preserve">authors’ knowledge, </w:t>
      </w:r>
      <w:r w:rsidR="003763BB" w:rsidRPr="003763BB">
        <w:rPr>
          <w:rFonts w:ascii="Times New Roman" w:hAnsi="Times New Roman" w:cs="Times New Roman"/>
          <w:sz w:val="22"/>
          <w:szCs w:val="22"/>
        </w:rPr>
        <w:t>no published work describes</w:t>
      </w:r>
      <w:r w:rsidR="00876187" w:rsidRPr="003763BB">
        <w:rPr>
          <w:rFonts w:ascii="Times New Roman" w:hAnsi="Times New Roman" w:cs="Times New Roman"/>
          <w:sz w:val="22"/>
          <w:szCs w:val="22"/>
        </w:rPr>
        <w:t xml:space="preserve"> how the mentioned prevalence types relate. Therefore, t</w:t>
      </w:r>
      <w:r w:rsidR="002938A6" w:rsidRPr="003763BB">
        <w:rPr>
          <w:rFonts w:ascii="Times New Roman" w:hAnsi="Times New Roman" w:cs="Times New Roman"/>
          <w:sz w:val="22"/>
          <w:szCs w:val="22"/>
        </w:rPr>
        <w:t>h</w:t>
      </w:r>
      <w:r w:rsidR="007E5E4A" w:rsidRPr="003763BB">
        <w:rPr>
          <w:rFonts w:ascii="Times New Roman" w:hAnsi="Times New Roman" w:cs="Times New Roman"/>
          <w:sz w:val="22"/>
          <w:szCs w:val="22"/>
        </w:rPr>
        <w:t xml:space="preserve">e objective of this study was to characterize </w:t>
      </w:r>
      <w:r w:rsidR="00876187" w:rsidRPr="003763BB">
        <w:rPr>
          <w:rFonts w:ascii="Times New Roman" w:hAnsi="Times New Roman" w:cs="Times New Roman"/>
          <w:sz w:val="22"/>
          <w:szCs w:val="22"/>
        </w:rPr>
        <w:t>the</w:t>
      </w:r>
      <w:r w:rsidR="002938A6" w:rsidRPr="003763BB">
        <w:rPr>
          <w:rFonts w:ascii="Times New Roman" w:hAnsi="Times New Roman" w:cs="Times New Roman"/>
          <w:sz w:val="22"/>
          <w:szCs w:val="22"/>
        </w:rPr>
        <w:t xml:space="preserve"> relationship between the proportion of viremic piglets in a farrowing room, the proportion of litters with at least on</w:t>
      </w:r>
      <w:r w:rsidR="0079054B" w:rsidRPr="003763BB">
        <w:rPr>
          <w:rFonts w:ascii="Times New Roman" w:hAnsi="Times New Roman" w:cs="Times New Roman"/>
          <w:sz w:val="22"/>
          <w:szCs w:val="22"/>
        </w:rPr>
        <w:t>e</w:t>
      </w:r>
      <w:r w:rsidR="002938A6" w:rsidRPr="003763BB">
        <w:rPr>
          <w:rFonts w:ascii="Times New Roman" w:hAnsi="Times New Roman" w:cs="Times New Roman"/>
          <w:sz w:val="22"/>
          <w:szCs w:val="22"/>
        </w:rPr>
        <w:t xml:space="preserve"> </w:t>
      </w:r>
      <w:r w:rsidR="008745B0" w:rsidRPr="003763BB">
        <w:rPr>
          <w:rFonts w:ascii="Times New Roman" w:hAnsi="Times New Roman" w:cs="Times New Roman"/>
          <w:sz w:val="22"/>
          <w:szCs w:val="22"/>
        </w:rPr>
        <w:t>PRRSV-</w:t>
      </w:r>
      <w:r w:rsidR="002938A6" w:rsidRPr="003763BB">
        <w:rPr>
          <w:rFonts w:ascii="Times New Roman" w:hAnsi="Times New Roman" w:cs="Times New Roman"/>
          <w:sz w:val="22"/>
          <w:szCs w:val="22"/>
        </w:rPr>
        <w:t>positive piglet</w:t>
      </w:r>
      <w:r w:rsidR="008745B0" w:rsidRPr="003763BB">
        <w:rPr>
          <w:rFonts w:ascii="Times New Roman" w:hAnsi="Times New Roman" w:cs="Times New Roman"/>
          <w:sz w:val="22"/>
          <w:szCs w:val="22"/>
        </w:rPr>
        <w:t xml:space="preserve"> (True litter prevalence</w:t>
      </w:r>
      <w:r w:rsidR="00720128" w:rsidRPr="003763BB">
        <w:rPr>
          <w:rFonts w:ascii="Times New Roman" w:hAnsi="Times New Roman" w:cs="Times New Roman"/>
          <w:sz w:val="22"/>
          <w:szCs w:val="22"/>
        </w:rPr>
        <w:t>, TLP</w:t>
      </w:r>
      <w:r w:rsidR="008745B0" w:rsidRPr="003763BB">
        <w:rPr>
          <w:rFonts w:ascii="Times New Roman" w:hAnsi="Times New Roman" w:cs="Times New Roman"/>
          <w:sz w:val="22"/>
          <w:szCs w:val="22"/>
        </w:rPr>
        <w:t>)</w:t>
      </w:r>
      <w:r w:rsidR="002938A6" w:rsidRPr="003763BB">
        <w:rPr>
          <w:rFonts w:ascii="Times New Roman" w:hAnsi="Times New Roman" w:cs="Times New Roman"/>
          <w:sz w:val="22"/>
          <w:szCs w:val="22"/>
        </w:rPr>
        <w:t xml:space="preserve">, and the proportion of </w:t>
      </w:r>
      <w:r w:rsidR="00B054FD">
        <w:rPr>
          <w:rFonts w:ascii="Times New Roman" w:hAnsi="Times New Roman" w:cs="Times New Roman"/>
          <w:sz w:val="22"/>
          <w:szCs w:val="22"/>
        </w:rPr>
        <w:t xml:space="preserve">PRRSV-positive </w:t>
      </w:r>
      <w:r w:rsidR="002938A6" w:rsidRPr="003763BB">
        <w:rPr>
          <w:rFonts w:ascii="Times New Roman" w:hAnsi="Times New Roman" w:cs="Times New Roman"/>
          <w:sz w:val="22"/>
          <w:szCs w:val="22"/>
        </w:rPr>
        <w:t>litters</w:t>
      </w:r>
      <w:r w:rsidR="007E5E4A" w:rsidRPr="003763BB">
        <w:rPr>
          <w:rFonts w:ascii="Times New Roman" w:hAnsi="Times New Roman" w:cs="Times New Roman"/>
          <w:sz w:val="22"/>
          <w:szCs w:val="22"/>
        </w:rPr>
        <w:t xml:space="preserve"> likely to be detected by FOF</w:t>
      </w:r>
      <w:r w:rsidR="008745B0" w:rsidRPr="003763BB">
        <w:rPr>
          <w:rFonts w:ascii="Times New Roman" w:hAnsi="Times New Roman" w:cs="Times New Roman"/>
          <w:sz w:val="22"/>
          <w:szCs w:val="22"/>
        </w:rPr>
        <w:t xml:space="preserve"> (Apparent litter prevalence</w:t>
      </w:r>
      <w:r w:rsidR="00720128" w:rsidRPr="003763BB">
        <w:rPr>
          <w:rFonts w:ascii="Times New Roman" w:hAnsi="Times New Roman" w:cs="Times New Roman"/>
          <w:sz w:val="22"/>
          <w:szCs w:val="22"/>
        </w:rPr>
        <w:t>, ALP</w:t>
      </w:r>
      <w:r w:rsidR="008745B0" w:rsidRPr="003763BB">
        <w:rPr>
          <w:rFonts w:ascii="Times New Roman" w:hAnsi="Times New Roman" w:cs="Times New Roman"/>
          <w:sz w:val="22"/>
          <w:szCs w:val="22"/>
        </w:rPr>
        <w:t>)</w:t>
      </w:r>
      <w:r w:rsidR="007E5E4A" w:rsidRPr="003763BB">
        <w:rPr>
          <w:rFonts w:ascii="Times New Roman" w:hAnsi="Times New Roman" w:cs="Times New Roman"/>
          <w:sz w:val="22"/>
          <w:szCs w:val="22"/>
        </w:rPr>
        <w:t>.</w:t>
      </w:r>
    </w:p>
    <w:p w14:paraId="5D522B64" w14:textId="345780A2" w:rsidR="002938A6" w:rsidRPr="003763BB" w:rsidRDefault="002938A6" w:rsidP="00623B98">
      <w:pPr>
        <w:jc w:val="both"/>
        <w:rPr>
          <w:rFonts w:ascii="Times New Roman" w:hAnsi="Times New Roman" w:cs="Times New Roman"/>
          <w:sz w:val="22"/>
          <w:szCs w:val="22"/>
        </w:rPr>
      </w:pPr>
    </w:p>
    <w:p w14:paraId="030596EE" w14:textId="3B15085C" w:rsidR="00163F96" w:rsidRPr="003763BB" w:rsidRDefault="002938A6" w:rsidP="00623B98">
      <w:pPr>
        <w:jc w:val="both"/>
        <w:rPr>
          <w:rFonts w:ascii="Times New Roman" w:hAnsi="Times New Roman" w:cs="Times New Roman"/>
          <w:sz w:val="22"/>
          <w:szCs w:val="22"/>
        </w:rPr>
      </w:pPr>
      <w:r w:rsidRPr="003763BB">
        <w:rPr>
          <w:rFonts w:ascii="Times New Roman" w:hAnsi="Times New Roman" w:cs="Times New Roman"/>
          <w:b/>
          <w:bCs/>
          <w:sz w:val="22"/>
          <w:szCs w:val="22"/>
        </w:rPr>
        <w:t>Materials and methods:</w:t>
      </w:r>
    </w:p>
    <w:p w14:paraId="3EB74B4E" w14:textId="2D3C4724" w:rsidR="00B02C3F" w:rsidDel="00894322" w:rsidRDefault="00163F96" w:rsidP="00623B98">
      <w:pPr>
        <w:jc w:val="both"/>
        <w:rPr>
          <w:del w:id="3" w:author="de Freitas Costa, Eduardo" w:date="2022-08-05T10:30:00Z"/>
          <w:rFonts w:ascii="Times New Roman" w:hAnsi="Times New Roman" w:cs="Times New Roman"/>
          <w:sz w:val="22"/>
          <w:szCs w:val="22"/>
        </w:rPr>
      </w:pPr>
      <w:r w:rsidRPr="003763BB">
        <w:rPr>
          <w:rFonts w:ascii="Times New Roman" w:hAnsi="Times New Roman" w:cs="Times New Roman"/>
          <w:i/>
          <w:iCs/>
          <w:sz w:val="22"/>
          <w:szCs w:val="22"/>
        </w:rPr>
        <w:t xml:space="preserve">Parameters from </w:t>
      </w:r>
      <w:r w:rsidR="003763BB" w:rsidRPr="003763BB">
        <w:rPr>
          <w:rFonts w:ascii="Times New Roman" w:hAnsi="Times New Roman" w:cs="Times New Roman"/>
          <w:i/>
          <w:iCs/>
          <w:sz w:val="22"/>
          <w:szCs w:val="22"/>
        </w:rPr>
        <w:t xml:space="preserve">the </w:t>
      </w:r>
      <w:r w:rsidRPr="003763BB">
        <w:rPr>
          <w:rFonts w:ascii="Times New Roman" w:hAnsi="Times New Roman" w:cs="Times New Roman"/>
          <w:i/>
          <w:iCs/>
          <w:sz w:val="22"/>
          <w:szCs w:val="22"/>
        </w:rPr>
        <w:t>reference</w:t>
      </w:r>
      <w:r w:rsidR="00B17278" w:rsidRPr="003763BB">
        <w:rPr>
          <w:rFonts w:ascii="Times New Roman" w:hAnsi="Times New Roman" w:cs="Times New Roman"/>
          <w:i/>
          <w:iCs/>
          <w:sz w:val="22"/>
          <w:szCs w:val="22"/>
        </w:rPr>
        <w:t>d</w:t>
      </w:r>
      <w:r w:rsidRPr="003763BB">
        <w:rPr>
          <w:rFonts w:ascii="Times New Roman" w:hAnsi="Times New Roman" w:cs="Times New Roman"/>
          <w:i/>
          <w:iCs/>
          <w:sz w:val="22"/>
          <w:szCs w:val="22"/>
        </w:rPr>
        <w:t xml:space="preserve"> study</w:t>
      </w:r>
      <w:r w:rsidRPr="003763BB">
        <w:rPr>
          <w:rFonts w:ascii="Times New Roman" w:hAnsi="Times New Roman" w:cs="Times New Roman"/>
          <w:sz w:val="22"/>
          <w:szCs w:val="22"/>
        </w:rPr>
        <w:t xml:space="preserve">: </w:t>
      </w:r>
      <w:r w:rsidR="002941AB" w:rsidRPr="003763BB">
        <w:rPr>
          <w:rFonts w:ascii="Times New Roman" w:hAnsi="Times New Roman" w:cs="Times New Roman"/>
          <w:sz w:val="22"/>
          <w:szCs w:val="22"/>
        </w:rPr>
        <w:t>Based off the study</w:t>
      </w:r>
      <w:r w:rsidR="00876187" w:rsidRPr="003763BB">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Medicine","id":"ITEM-1","issued":{"date-parts":[["2021","9","1"]]},"page":"105427","title":"A comparison of three sampling approaches for detecting PRRSV in suckling piglets","type":"article-journal","volume":"194"},"uris":["http://www.mendeley.com/documents/?uuid=9ba3efba-8250-49b0-a6a6-f77ed26394b1"]}],"mendeley":{"formattedCitation":"&lt;sup&gt;4&lt;/sup&gt;","plainTextFormattedCitation":"4","previouslyFormattedCitation":"&lt;sup&gt;4&lt;/sup&gt;"},"properties":{"noteIndex":0},"schema":"https://github.com/citation-style-language/schema/raw/master/csl-citation.json"}</w:instrText>
      </w:r>
      <w:r w:rsidR="00876187" w:rsidRPr="003763BB">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4</w:t>
      </w:r>
      <w:r w:rsidR="00876187" w:rsidRPr="003763BB">
        <w:rPr>
          <w:rFonts w:ascii="Times New Roman" w:hAnsi="Times New Roman" w:cs="Times New Roman"/>
          <w:sz w:val="22"/>
          <w:szCs w:val="22"/>
        </w:rPr>
        <w:fldChar w:fldCharType="end"/>
      </w:r>
      <w:r w:rsidR="002941AB" w:rsidRPr="003763BB">
        <w:rPr>
          <w:rFonts w:ascii="Times New Roman" w:hAnsi="Times New Roman" w:cs="Times New Roman"/>
          <w:sz w:val="22"/>
          <w:szCs w:val="22"/>
        </w:rPr>
        <w:t xml:space="preserve"> of Almeida et al.,</w:t>
      </w:r>
      <w:r w:rsidR="006F3815" w:rsidRPr="003763BB">
        <w:rPr>
          <w:rFonts w:ascii="Times New Roman" w:hAnsi="Times New Roman" w:cs="Times New Roman"/>
          <w:sz w:val="22"/>
          <w:szCs w:val="22"/>
        </w:rPr>
        <w:t xml:space="preserve"> a predictive model was first built to </w:t>
      </w:r>
      <w:r w:rsidR="001B25E4" w:rsidRPr="003763BB">
        <w:rPr>
          <w:rFonts w:ascii="Times New Roman" w:hAnsi="Times New Roman" w:cs="Times New Roman"/>
          <w:sz w:val="22"/>
          <w:szCs w:val="22"/>
        </w:rPr>
        <w:t>characterize</w:t>
      </w:r>
      <w:r w:rsidR="006F3815" w:rsidRPr="003763BB">
        <w:rPr>
          <w:rFonts w:ascii="Times New Roman" w:hAnsi="Times New Roman" w:cs="Times New Roman"/>
          <w:sz w:val="22"/>
          <w:szCs w:val="22"/>
        </w:rPr>
        <w:t xml:space="preserve"> the relationship between</w:t>
      </w:r>
      <w:r w:rsidR="001B25E4" w:rsidRPr="003763BB">
        <w:rPr>
          <w:rFonts w:ascii="Times New Roman" w:hAnsi="Times New Roman" w:cs="Times New Roman"/>
          <w:sz w:val="22"/>
          <w:szCs w:val="22"/>
        </w:rPr>
        <w:t xml:space="preserve"> within-litter prevalence</w:t>
      </w:r>
      <w:r w:rsidR="008745B0" w:rsidRPr="003763BB">
        <w:rPr>
          <w:rFonts w:ascii="Times New Roman" w:hAnsi="Times New Roman" w:cs="Times New Roman"/>
          <w:sz w:val="22"/>
          <w:szCs w:val="22"/>
        </w:rPr>
        <w:t xml:space="preserve"> (</w:t>
      </w:r>
      <w:r w:rsidR="00B054FD">
        <w:rPr>
          <w:rFonts w:ascii="Times New Roman" w:hAnsi="Times New Roman" w:cs="Times New Roman"/>
          <w:sz w:val="22"/>
          <w:szCs w:val="22"/>
        </w:rPr>
        <w:t xml:space="preserve">the </w:t>
      </w:r>
      <w:r w:rsidR="008745B0" w:rsidRPr="003763BB">
        <w:rPr>
          <w:rFonts w:ascii="Times New Roman" w:hAnsi="Times New Roman" w:cs="Times New Roman"/>
          <w:sz w:val="22"/>
          <w:szCs w:val="22"/>
        </w:rPr>
        <w:t>proportion of viremic piglets within a litter)</w:t>
      </w:r>
      <w:r w:rsidR="001B25E4" w:rsidRPr="003763BB">
        <w:rPr>
          <w:rFonts w:ascii="Times New Roman" w:hAnsi="Times New Roman" w:cs="Times New Roman"/>
          <w:sz w:val="22"/>
          <w:szCs w:val="22"/>
        </w:rPr>
        <w:t xml:space="preserve"> and the probability of a positive FOF sample</w:t>
      </w:r>
      <w:r w:rsidR="00205B14" w:rsidRPr="003763BB">
        <w:rPr>
          <w:rFonts w:ascii="Times New Roman" w:hAnsi="Times New Roman" w:cs="Times New Roman"/>
          <w:sz w:val="22"/>
          <w:szCs w:val="22"/>
        </w:rPr>
        <w:t xml:space="preserve"> from th</w:t>
      </w:r>
      <w:r w:rsidR="008745B0" w:rsidRPr="003763BB">
        <w:rPr>
          <w:rFonts w:ascii="Times New Roman" w:hAnsi="Times New Roman" w:cs="Times New Roman"/>
          <w:sz w:val="22"/>
          <w:szCs w:val="22"/>
        </w:rPr>
        <w:t>at</w:t>
      </w:r>
      <w:r w:rsidR="00205B14" w:rsidRPr="003763BB">
        <w:rPr>
          <w:rFonts w:ascii="Times New Roman" w:hAnsi="Times New Roman" w:cs="Times New Roman"/>
          <w:sz w:val="22"/>
          <w:szCs w:val="22"/>
        </w:rPr>
        <w:t xml:space="preserve"> litter</w:t>
      </w:r>
      <w:r w:rsidR="001B25E4" w:rsidRPr="003763BB">
        <w:rPr>
          <w:rFonts w:ascii="Times New Roman" w:hAnsi="Times New Roman" w:cs="Times New Roman"/>
          <w:sz w:val="22"/>
          <w:szCs w:val="22"/>
        </w:rPr>
        <w:t>.</w:t>
      </w:r>
      <w:del w:id="4" w:author="de Freitas Costa, Eduardo" w:date="2022-08-05T10:42:00Z">
        <w:r w:rsidR="001B25E4" w:rsidRPr="003763BB" w:rsidDel="00AF0414">
          <w:rPr>
            <w:rFonts w:ascii="Times New Roman" w:hAnsi="Times New Roman" w:cs="Times New Roman"/>
            <w:sz w:val="22"/>
            <w:szCs w:val="22"/>
          </w:rPr>
          <w:delText xml:space="preserve"> </w:delText>
        </w:r>
        <w:r w:rsidR="00B02C3F" w:rsidRPr="003763BB" w:rsidDel="00AF0414">
          <w:rPr>
            <w:rFonts w:ascii="Times New Roman" w:hAnsi="Times New Roman" w:cs="Times New Roman"/>
            <w:sz w:val="22"/>
            <w:szCs w:val="22"/>
          </w:rPr>
          <w:delText>The degree</w:delText>
        </w:r>
        <w:r w:rsidRPr="003763BB" w:rsidDel="00AF0414">
          <w:rPr>
            <w:rFonts w:ascii="Times New Roman" w:hAnsi="Times New Roman" w:cs="Times New Roman"/>
            <w:sz w:val="22"/>
            <w:szCs w:val="22"/>
          </w:rPr>
          <w:delText>s</w:delText>
        </w:r>
        <w:r w:rsidR="00B02C3F" w:rsidRPr="003763BB" w:rsidDel="00AF0414">
          <w:rPr>
            <w:rFonts w:ascii="Times New Roman" w:hAnsi="Times New Roman" w:cs="Times New Roman"/>
            <w:sz w:val="22"/>
            <w:szCs w:val="22"/>
          </w:rPr>
          <w:delText xml:space="preserve"> of clustering (heterogeneity) of PRRSV-positive pigs</w:delText>
        </w:r>
        <w:r w:rsidRPr="003763BB" w:rsidDel="00AF0414">
          <w:rPr>
            <w:rFonts w:ascii="Times New Roman" w:hAnsi="Times New Roman" w:cs="Times New Roman"/>
            <w:sz w:val="22"/>
            <w:szCs w:val="22"/>
          </w:rPr>
          <w:delText xml:space="preserve"> within sampled rooms from the reference study</w:delText>
        </w:r>
        <w:r w:rsidR="00B02C3F" w:rsidRPr="003763BB" w:rsidDel="00AF0414">
          <w:rPr>
            <w:rFonts w:ascii="Times New Roman" w:hAnsi="Times New Roman" w:cs="Times New Roman"/>
            <w:sz w:val="22"/>
            <w:szCs w:val="22"/>
          </w:rPr>
          <w:delText xml:space="preserve"> were scaled and measured</w:delText>
        </w:r>
        <w:r w:rsidRPr="003763BB" w:rsidDel="00AF0414">
          <w:rPr>
            <w:rFonts w:ascii="Times New Roman" w:hAnsi="Times New Roman" w:cs="Times New Roman"/>
            <w:sz w:val="22"/>
            <w:szCs w:val="22"/>
          </w:rPr>
          <w:delText xml:space="preserve">. </w:delText>
        </w:r>
      </w:del>
      <w:del w:id="5" w:author="de Freitas Costa, Eduardo" w:date="2022-08-05T10:30:00Z">
        <w:r w:rsidR="00B054FD" w:rsidDel="00AF0414">
          <w:rPr>
            <w:rFonts w:ascii="Times New Roman" w:hAnsi="Times New Roman" w:cs="Times New Roman"/>
            <w:sz w:val="22"/>
            <w:szCs w:val="22"/>
          </w:rPr>
          <w:delText>An</w:delText>
        </w:r>
        <w:r w:rsidRPr="003763BB" w:rsidDel="00AF0414">
          <w:rPr>
            <w:rFonts w:ascii="Times New Roman" w:hAnsi="Times New Roman" w:cs="Times New Roman"/>
            <w:sz w:val="22"/>
            <w:szCs w:val="22"/>
          </w:rPr>
          <w:delText xml:space="preserve"> empirical distribution of litter sizes from the sampled rooms w</w:delText>
        </w:r>
        <w:r w:rsidR="003763BB" w:rsidRPr="003763BB" w:rsidDel="00AF0414">
          <w:rPr>
            <w:rFonts w:ascii="Times New Roman" w:hAnsi="Times New Roman" w:cs="Times New Roman"/>
            <w:sz w:val="22"/>
            <w:szCs w:val="22"/>
          </w:rPr>
          <w:delText>as</w:delText>
        </w:r>
        <w:r w:rsidRPr="003763BB" w:rsidDel="00AF0414">
          <w:rPr>
            <w:rFonts w:ascii="Times New Roman" w:hAnsi="Times New Roman" w:cs="Times New Roman"/>
            <w:sz w:val="22"/>
            <w:szCs w:val="22"/>
          </w:rPr>
          <w:delText xml:space="preserve"> </w:delText>
        </w:r>
      </w:del>
      <w:del w:id="6" w:author="de Freitas Costa, Eduardo" w:date="2022-08-05T10:29:00Z">
        <w:r w:rsidRPr="003763BB" w:rsidDel="00AF0414">
          <w:rPr>
            <w:rFonts w:ascii="Times New Roman" w:hAnsi="Times New Roman" w:cs="Times New Roman"/>
            <w:sz w:val="22"/>
            <w:szCs w:val="22"/>
          </w:rPr>
          <w:delText>also obtained</w:delText>
        </w:r>
      </w:del>
      <w:del w:id="7" w:author="de Freitas Costa, Eduardo" w:date="2022-08-05T10:30:00Z">
        <w:r w:rsidRPr="003763BB" w:rsidDel="00AF0414">
          <w:rPr>
            <w:rFonts w:ascii="Times New Roman" w:hAnsi="Times New Roman" w:cs="Times New Roman"/>
            <w:sz w:val="22"/>
            <w:szCs w:val="22"/>
          </w:rPr>
          <w:delText>.</w:delText>
        </w:r>
      </w:del>
    </w:p>
    <w:p w14:paraId="7C81EEDD" w14:textId="77777777" w:rsidR="00894322" w:rsidRPr="003763BB" w:rsidRDefault="00894322" w:rsidP="00623B98">
      <w:pPr>
        <w:jc w:val="both"/>
        <w:rPr>
          <w:ins w:id="8" w:author="de Freitas Costa, Eduardo" w:date="2022-08-05T10:51:00Z"/>
          <w:rFonts w:ascii="Times New Roman" w:hAnsi="Times New Roman" w:cs="Times New Roman"/>
          <w:sz w:val="22"/>
          <w:szCs w:val="22"/>
        </w:rPr>
      </w:pPr>
    </w:p>
    <w:p w14:paraId="1BEE9082" w14:textId="4ABEFF01" w:rsidR="002938A6" w:rsidRPr="003763BB" w:rsidRDefault="00163F96" w:rsidP="00623B98">
      <w:pPr>
        <w:jc w:val="both"/>
        <w:rPr>
          <w:rFonts w:ascii="Times New Roman" w:hAnsi="Times New Roman" w:cs="Times New Roman"/>
          <w:sz w:val="22"/>
          <w:szCs w:val="22"/>
        </w:rPr>
      </w:pPr>
      <w:r w:rsidRPr="003763BB">
        <w:rPr>
          <w:rFonts w:ascii="Times New Roman" w:hAnsi="Times New Roman" w:cs="Times New Roman"/>
          <w:i/>
          <w:iCs/>
          <w:sz w:val="22"/>
          <w:szCs w:val="22"/>
        </w:rPr>
        <w:t>Stochastic model</w:t>
      </w:r>
      <w:r w:rsidRPr="003763BB">
        <w:rPr>
          <w:rFonts w:ascii="Times New Roman" w:hAnsi="Times New Roman" w:cs="Times New Roman"/>
          <w:sz w:val="22"/>
          <w:szCs w:val="22"/>
        </w:rPr>
        <w:t xml:space="preserve">: </w:t>
      </w:r>
      <w:r w:rsidR="00E37F5E" w:rsidRPr="003763BB">
        <w:rPr>
          <w:rFonts w:ascii="Times New Roman" w:hAnsi="Times New Roman" w:cs="Times New Roman"/>
          <w:sz w:val="22"/>
          <w:szCs w:val="22"/>
        </w:rPr>
        <w:t xml:space="preserve">Farrowing rooms were </w:t>
      </w:r>
      <w:r w:rsidR="00246880" w:rsidRPr="003763BB">
        <w:rPr>
          <w:rFonts w:ascii="Times New Roman" w:hAnsi="Times New Roman" w:cs="Times New Roman"/>
          <w:sz w:val="22"/>
          <w:szCs w:val="22"/>
        </w:rPr>
        <w:t>simulated</w:t>
      </w:r>
      <w:r w:rsidR="00E37F5E" w:rsidRPr="003763BB">
        <w:rPr>
          <w:rFonts w:ascii="Times New Roman" w:hAnsi="Times New Roman" w:cs="Times New Roman"/>
          <w:sz w:val="22"/>
          <w:szCs w:val="22"/>
        </w:rPr>
        <w:t xml:space="preserve"> with a fixed number of litters</w:t>
      </w:r>
      <w:ins w:id="9" w:author="de Freitas Costa, Eduardo" w:date="2022-08-05T10:52:00Z">
        <w:r w:rsidR="00894322">
          <w:rPr>
            <w:rFonts w:ascii="Times New Roman" w:hAnsi="Times New Roman" w:cs="Times New Roman"/>
            <w:sz w:val="22"/>
            <w:szCs w:val="22"/>
          </w:rPr>
          <w:t xml:space="preserve"> (crates)</w:t>
        </w:r>
      </w:ins>
      <w:del w:id="10" w:author="de Freitas Costa, Eduardo" w:date="2022-08-05T10:32:00Z">
        <w:r w:rsidR="00E37F5E" w:rsidRPr="003763BB" w:rsidDel="00AF0414">
          <w:rPr>
            <w:rFonts w:ascii="Times New Roman" w:hAnsi="Times New Roman" w:cs="Times New Roman"/>
            <w:sz w:val="22"/>
            <w:szCs w:val="22"/>
          </w:rPr>
          <w:delText xml:space="preserve">; </w:delText>
        </w:r>
      </w:del>
      <w:ins w:id="11" w:author="de Freitas Costa, Eduardo" w:date="2022-08-05T10:32:00Z">
        <w:r w:rsidR="00AF0414">
          <w:rPr>
            <w:rFonts w:ascii="Times New Roman" w:hAnsi="Times New Roman" w:cs="Times New Roman"/>
            <w:sz w:val="22"/>
            <w:szCs w:val="22"/>
          </w:rPr>
          <w:t>, using piglet</w:t>
        </w:r>
      </w:ins>
      <w:ins w:id="12" w:author="de Freitas Costa, Eduardo" w:date="2022-08-05T10:33:00Z">
        <w:r w:rsidR="00AF0414">
          <w:rPr>
            <w:rFonts w:ascii="Times New Roman" w:hAnsi="Times New Roman" w:cs="Times New Roman"/>
            <w:sz w:val="22"/>
            <w:szCs w:val="22"/>
          </w:rPr>
          <w:t>-level</w:t>
        </w:r>
      </w:ins>
      <w:ins w:id="13" w:author="de Freitas Costa, Eduardo" w:date="2022-08-05T10:32:00Z">
        <w:r w:rsidR="00AF0414">
          <w:rPr>
            <w:rFonts w:ascii="Times New Roman" w:hAnsi="Times New Roman" w:cs="Times New Roman"/>
            <w:sz w:val="22"/>
            <w:szCs w:val="22"/>
          </w:rPr>
          <w:t xml:space="preserve"> PRRSV</w:t>
        </w:r>
      </w:ins>
      <w:ins w:id="14" w:author="de Freitas Costa, Eduardo" w:date="2022-08-05T10:33:00Z">
        <w:r w:rsidR="00AF0414">
          <w:rPr>
            <w:rFonts w:ascii="Times New Roman" w:hAnsi="Times New Roman" w:cs="Times New Roman"/>
            <w:sz w:val="22"/>
            <w:szCs w:val="22"/>
          </w:rPr>
          <w:t xml:space="preserve"> prevalence</w:t>
        </w:r>
      </w:ins>
      <w:ins w:id="15" w:author="de Freitas Costa, Eduardo" w:date="2022-08-05T10:34:00Z">
        <w:r w:rsidR="00AF0414">
          <w:rPr>
            <w:rFonts w:ascii="Times New Roman" w:hAnsi="Times New Roman" w:cs="Times New Roman"/>
            <w:sz w:val="22"/>
            <w:szCs w:val="22"/>
          </w:rPr>
          <w:t xml:space="preserve"> (PP)</w:t>
        </w:r>
      </w:ins>
      <w:ins w:id="16" w:author="de Freitas Costa, Eduardo" w:date="2022-08-05T10:33:00Z">
        <w:r w:rsidR="00AF0414">
          <w:rPr>
            <w:rFonts w:ascii="Times New Roman" w:hAnsi="Times New Roman" w:cs="Times New Roman"/>
            <w:sz w:val="22"/>
            <w:szCs w:val="22"/>
          </w:rPr>
          <w:t xml:space="preserve"> ranging from 0 to 40%.</w:t>
        </w:r>
      </w:ins>
      <w:ins w:id="17" w:author="de Freitas Costa, Eduardo" w:date="2022-08-05T10:32:00Z">
        <w:r w:rsidR="00AF0414" w:rsidRPr="003763BB">
          <w:rPr>
            <w:rFonts w:ascii="Times New Roman" w:hAnsi="Times New Roman" w:cs="Times New Roman"/>
            <w:sz w:val="22"/>
            <w:szCs w:val="22"/>
          </w:rPr>
          <w:t xml:space="preserve"> </w:t>
        </w:r>
      </w:ins>
      <w:del w:id="18" w:author="de Freitas Costa, Eduardo" w:date="2022-08-05T10:33:00Z">
        <w:r w:rsidR="00E37F5E" w:rsidRPr="003763BB" w:rsidDel="00AF0414">
          <w:rPr>
            <w:rFonts w:ascii="Times New Roman" w:hAnsi="Times New Roman" w:cs="Times New Roman"/>
            <w:sz w:val="22"/>
            <w:szCs w:val="22"/>
          </w:rPr>
          <w:delText xml:space="preserve">the </w:delText>
        </w:r>
      </w:del>
      <w:ins w:id="19" w:author="de Freitas Costa, Eduardo" w:date="2022-08-05T10:33:00Z">
        <w:r w:rsidR="00AF0414">
          <w:rPr>
            <w:rFonts w:ascii="Times New Roman" w:hAnsi="Times New Roman" w:cs="Times New Roman"/>
            <w:sz w:val="22"/>
            <w:szCs w:val="22"/>
          </w:rPr>
          <w:t>T</w:t>
        </w:r>
        <w:r w:rsidR="00AF0414" w:rsidRPr="003763BB">
          <w:rPr>
            <w:rFonts w:ascii="Times New Roman" w:hAnsi="Times New Roman" w:cs="Times New Roman"/>
            <w:sz w:val="22"/>
            <w:szCs w:val="22"/>
          </w:rPr>
          <w:t xml:space="preserve">he </w:t>
        </w:r>
      </w:ins>
      <w:r w:rsidR="00E37F5E" w:rsidRPr="003763BB">
        <w:rPr>
          <w:rFonts w:ascii="Times New Roman" w:hAnsi="Times New Roman" w:cs="Times New Roman"/>
          <w:sz w:val="22"/>
          <w:szCs w:val="22"/>
        </w:rPr>
        <w:t xml:space="preserve">number of </w:t>
      </w:r>
      <w:del w:id="20" w:author="de Freitas Costa, Eduardo" w:date="2022-08-05T10:33:00Z">
        <w:r w:rsidR="00E37F5E" w:rsidRPr="003763BB" w:rsidDel="00AF0414">
          <w:rPr>
            <w:rFonts w:ascii="Times New Roman" w:hAnsi="Times New Roman" w:cs="Times New Roman"/>
            <w:sz w:val="22"/>
            <w:szCs w:val="22"/>
          </w:rPr>
          <w:delText xml:space="preserve">pigs </w:delText>
        </w:r>
      </w:del>
      <w:ins w:id="21" w:author="de Freitas Costa, Eduardo" w:date="2022-08-05T10:33:00Z">
        <w:r w:rsidR="00AF0414" w:rsidRPr="003763BB">
          <w:rPr>
            <w:rFonts w:ascii="Times New Roman" w:hAnsi="Times New Roman" w:cs="Times New Roman"/>
            <w:sz w:val="22"/>
            <w:szCs w:val="22"/>
          </w:rPr>
          <w:t>pig</w:t>
        </w:r>
        <w:r w:rsidR="00AF0414">
          <w:rPr>
            <w:rFonts w:ascii="Times New Roman" w:hAnsi="Times New Roman" w:cs="Times New Roman"/>
            <w:sz w:val="22"/>
            <w:szCs w:val="22"/>
          </w:rPr>
          <w:t>lets</w:t>
        </w:r>
        <w:r w:rsidR="00AF0414" w:rsidRPr="003763BB">
          <w:rPr>
            <w:rFonts w:ascii="Times New Roman" w:hAnsi="Times New Roman" w:cs="Times New Roman"/>
            <w:sz w:val="22"/>
            <w:szCs w:val="22"/>
          </w:rPr>
          <w:t xml:space="preserve"> </w:t>
        </w:r>
      </w:ins>
      <w:r w:rsidR="00E37F5E" w:rsidRPr="003763BB">
        <w:rPr>
          <w:rFonts w:ascii="Times New Roman" w:hAnsi="Times New Roman" w:cs="Times New Roman"/>
          <w:sz w:val="22"/>
          <w:szCs w:val="22"/>
        </w:rPr>
        <w:t xml:space="preserve">within each litter was </w:t>
      </w:r>
      <w:ins w:id="22" w:author="de Freitas Costa, Eduardo" w:date="2022-08-05T10:30:00Z">
        <w:r w:rsidR="00AF0414">
          <w:rPr>
            <w:rFonts w:ascii="Times New Roman" w:hAnsi="Times New Roman" w:cs="Times New Roman"/>
            <w:sz w:val="22"/>
            <w:szCs w:val="22"/>
          </w:rPr>
          <w:t xml:space="preserve">drawn from a </w:t>
        </w:r>
      </w:ins>
      <w:del w:id="23" w:author="de Freitas Costa, Eduardo" w:date="2022-08-05T10:30:00Z">
        <w:r w:rsidR="00E37F5E" w:rsidRPr="003763BB" w:rsidDel="00AF0414">
          <w:rPr>
            <w:rFonts w:ascii="Times New Roman" w:hAnsi="Times New Roman" w:cs="Times New Roman"/>
            <w:sz w:val="22"/>
            <w:szCs w:val="22"/>
          </w:rPr>
          <w:delText xml:space="preserve">obtained from </w:delText>
        </w:r>
        <w:r w:rsidRPr="003763BB" w:rsidDel="00AF0414">
          <w:rPr>
            <w:rFonts w:ascii="Times New Roman" w:hAnsi="Times New Roman" w:cs="Times New Roman"/>
            <w:sz w:val="22"/>
            <w:szCs w:val="22"/>
          </w:rPr>
          <w:delText xml:space="preserve">the </w:delText>
        </w:r>
        <w:r w:rsidR="003763BB" w:rsidRPr="003763BB" w:rsidDel="00AF0414">
          <w:rPr>
            <w:rFonts w:ascii="Times New Roman" w:hAnsi="Times New Roman" w:cs="Times New Roman"/>
            <w:sz w:val="22"/>
            <w:szCs w:val="22"/>
          </w:rPr>
          <w:delText xml:space="preserve">earlier </w:delText>
        </w:r>
        <w:r w:rsidRPr="003763BB" w:rsidDel="00AF0414">
          <w:rPr>
            <w:rFonts w:ascii="Times New Roman" w:hAnsi="Times New Roman" w:cs="Times New Roman"/>
            <w:sz w:val="22"/>
            <w:szCs w:val="22"/>
          </w:rPr>
          <w:delText>mentioned</w:delText>
        </w:r>
      </w:del>
      <w:r w:rsidR="00E37F5E" w:rsidRPr="003763BB">
        <w:rPr>
          <w:rFonts w:ascii="Times New Roman" w:hAnsi="Times New Roman" w:cs="Times New Roman"/>
          <w:sz w:val="22"/>
          <w:szCs w:val="22"/>
        </w:rPr>
        <w:t xml:space="preserve"> discrete empirical distribution</w:t>
      </w:r>
      <w:r w:rsidR="00B02C3F" w:rsidRPr="003763BB">
        <w:rPr>
          <w:rFonts w:ascii="Times New Roman" w:hAnsi="Times New Roman" w:cs="Times New Roman"/>
          <w:sz w:val="22"/>
          <w:szCs w:val="22"/>
        </w:rPr>
        <w:t>.</w:t>
      </w:r>
      <w:r w:rsidR="00E37F5E" w:rsidRPr="003763BB">
        <w:rPr>
          <w:rFonts w:ascii="Times New Roman" w:hAnsi="Times New Roman" w:cs="Times New Roman"/>
          <w:sz w:val="22"/>
          <w:szCs w:val="22"/>
        </w:rPr>
        <w:t xml:space="preserve"> </w:t>
      </w:r>
      <w:ins w:id="24" w:author="de Freitas Costa, Eduardo" w:date="2022-08-05T10:52:00Z">
        <w:r w:rsidR="00894322">
          <w:rPr>
            <w:rFonts w:ascii="Times New Roman" w:hAnsi="Times New Roman" w:cs="Times New Roman"/>
            <w:sz w:val="22"/>
            <w:szCs w:val="22"/>
          </w:rPr>
          <w:t xml:space="preserve">The number of viremic piglets in each litter was </w:t>
        </w:r>
      </w:ins>
      <w:ins w:id="25" w:author="de Freitas Costa, Eduardo" w:date="2022-08-05T10:53:00Z">
        <w:r w:rsidR="00894322">
          <w:rPr>
            <w:rFonts w:ascii="Times New Roman" w:hAnsi="Times New Roman" w:cs="Times New Roman"/>
            <w:sz w:val="22"/>
            <w:szCs w:val="22"/>
          </w:rPr>
          <w:t>sampled from a recursive binomial model, using</w:t>
        </w:r>
      </w:ins>
      <w:del w:id="26" w:author="de Freitas Costa, Eduardo" w:date="2022-08-05T10:53:00Z">
        <w:r w:rsidR="00B02C3F" w:rsidRPr="003763BB" w:rsidDel="00894322">
          <w:rPr>
            <w:rFonts w:ascii="Times New Roman" w:hAnsi="Times New Roman" w:cs="Times New Roman"/>
            <w:sz w:val="22"/>
            <w:szCs w:val="22"/>
          </w:rPr>
          <w:delText>A</w:delText>
        </w:r>
      </w:del>
      <w:ins w:id="27" w:author="de Freitas Costa, Eduardo" w:date="2022-08-05T10:53:00Z">
        <w:r w:rsidR="00894322">
          <w:rPr>
            <w:rFonts w:ascii="Times New Roman" w:hAnsi="Times New Roman" w:cs="Times New Roman"/>
            <w:sz w:val="22"/>
            <w:szCs w:val="22"/>
          </w:rPr>
          <w:t xml:space="preserve"> a</w:t>
        </w:r>
      </w:ins>
      <w:r w:rsidR="00675BB1" w:rsidRPr="003763BB">
        <w:rPr>
          <w:rFonts w:ascii="Times New Roman" w:hAnsi="Times New Roman" w:cs="Times New Roman"/>
          <w:sz w:val="22"/>
          <w:szCs w:val="22"/>
        </w:rPr>
        <w:t xml:space="preserve"> clustering factor</w:t>
      </w:r>
      <w:del w:id="28" w:author="de Freitas Costa, Eduardo" w:date="2022-08-05T10:53:00Z">
        <w:r w:rsidR="00675BB1" w:rsidRPr="003763BB" w:rsidDel="00894322">
          <w:rPr>
            <w:rFonts w:ascii="Times New Roman" w:hAnsi="Times New Roman" w:cs="Times New Roman"/>
            <w:sz w:val="22"/>
            <w:szCs w:val="22"/>
          </w:rPr>
          <w:delText xml:space="preserve"> </w:delText>
        </w:r>
        <w:r w:rsidR="004B7FAB" w:rsidRPr="003763BB" w:rsidDel="00894322">
          <w:rPr>
            <w:rFonts w:ascii="Times New Roman" w:hAnsi="Times New Roman" w:cs="Times New Roman"/>
            <w:sz w:val="22"/>
            <w:szCs w:val="22"/>
          </w:rPr>
          <w:delText>was used to distribute viremic pigs between litters</w:delText>
        </w:r>
        <w:r w:rsidR="00421256" w:rsidRPr="003763BB" w:rsidDel="00894322">
          <w:rPr>
            <w:rFonts w:ascii="Times New Roman" w:hAnsi="Times New Roman" w:cs="Times New Roman"/>
            <w:sz w:val="22"/>
            <w:szCs w:val="22"/>
          </w:rPr>
          <w:delText>,</w:delText>
        </w:r>
        <w:r w:rsidR="004B7FAB" w:rsidRPr="003763BB" w:rsidDel="00894322">
          <w:rPr>
            <w:rFonts w:ascii="Times New Roman" w:hAnsi="Times New Roman" w:cs="Times New Roman"/>
            <w:sz w:val="22"/>
            <w:szCs w:val="22"/>
          </w:rPr>
          <w:delText xml:space="preserve"> </w:delText>
        </w:r>
        <w:r w:rsidR="00D372A2" w:rsidRPr="003763BB" w:rsidDel="00894322">
          <w:rPr>
            <w:rFonts w:ascii="Times New Roman" w:hAnsi="Times New Roman" w:cs="Times New Roman"/>
            <w:sz w:val="22"/>
            <w:szCs w:val="22"/>
          </w:rPr>
          <w:delText>with values</w:delText>
        </w:r>
      </w:del>
      <w:r w:rsidR="00D372A2" w:rsidRPr="003763BB">
        <w:rPr>
          <w:rFonts w:ascii="Times New Roman" w:hAnsi="Times New Roman" w:cs="Times New Roman"/>
          <w:sz w:val="22"/>
          <w:szCs w:val="22"/>
        </w:rPr>
        <w:t xml:space="preserve"> ranging from 0 (random</w:t>
      </w:r>
      <w:r w:rsidR="004B7FAB" w:rsidRPr="003763BB">
        <w:rPr>
          <w:rFonts w:ascii="Times New Roman" w:hAnsi="Times New Roman" w:cs="Times New Roman"/>
          <w:sz w:val="22"/>
          <w:szCs w:val="22"/>
        </w:rPr>
        <w:t xml:space="preserve"> distribution of PRRSV-positive pigs</w:t>
      </w:r>
      <w:r w:rsidR="00B17278" w:rsidRPr="003763BB">
        <w:rPr>
          <w:rFonts w:ascii="Times New Roman" w:hAnsi="Times New Roman" w:cs="Times New Roman"/>
          <w:sz w:val="22"/>
          <w:szCs w:val="22"/>
        </w:rPr>
        <w:t xml:space="preserve"> between litters</w:t>
      </w:r>
      <w:r w:rsidR="00D372A2" w:rsidRPr="003763BB">
        <w:rPr>
          <w:rFonts w:ascii="Times New Roman" w:hAnsi="Times New Roman" w:cs="Times New Roman"/>
          <w:sz w:val="22"/>
          <w:szCs w:val="22"/>
        </w:rPr>
        <w:t>) to 1 (</w:t>
      </w:r>
      <w:r w:rsidR="004B7FAB" w:rsidRPr="003763BB">
        <w:rPr>
          <w:rFonts w:ascii="Times New Roman" w:hAnsi="Times New Roman" w:cs="Times New Roman"/>
          <w:sz w:val="22"/>
          <w:szCs w:val="22"/>
        </w:rPr>
        <w:t xml:space="preserve">PRRSV-positive pigs </w:t>
      </w:r>
      <w:r w:rsidR="00F5757E" w:rsidRPr="003763BB">
        <w:rPr>
          <w:rFonts w:ascii="Times New Roman" w:hAnsi="Times New Roman" w:cs="Times New Roman"/>
          <w:sz w:val="22"/>
          <w:szCs w:val="22"/>
        </w:rPr>
        <w:t xml:space="preserve">are </w:t>
      </w:r>
      <w:r w:rsidR="004B7FAB" w:rsidRPr="003763BB">
        <w:rPr>
          <w:rFonts w:ascii="Times New Roman" w:hAnsi="Times New Roman" w:cs="Times New Roman"/>
          <w:sz w:val="22"/>
          <w:szCs w:val="22"/>
        </w:rPr>
        <w:t>clustered within the fewest number of litters possible</w:t>
      </w:r>
      <w:r w:rsidR="00D372A2" w:rsidRPr="003763BB">
        <w:rPr>
          <w:rFonts w:ascii="Times New Roman" w:hAnsi="Times New Roman" w:cs="Times New Roman"/>
          <w:sz w:val="22"/>
          <w:szCs w:val="22"/>
        </w:rPr>
        <w:t>)</w:t>
      </w:r>
      <w:r w:rsidR="00815D23" w:rsidRPr="003763BB">
        <w:rPr>
          <w:rFonts w:ascii="Times New Roman" w:hAnsi="Times New Roman" w:cs="Times New Roman"/>
          <w:sz w:val="22"/>
          <w:szCs w:val="22"/>
        </w:rPr>
        <w:t>.</w:t>
      </w:r>
      <w:ins w:id="29" w:author="de Freitas Costa, Eduardo" w:date="2022-08-05T10:43:00Z">
        <w:r w:rsidR="00AF0414">
          <w:rPr>
            <w:rFonts w:ascii="Times New Roman" w:hAnsi="Times New Roman" w:cs="Times New Roman"/>
            <w:sz w:val="22"/>
            <w:szCs w:val="22"/>
          </w:rPr>
          <w:t xml:space="preserve"> </w:t>
        </w:r>
        <w:commentRangeStart w:id="30"/>
        <w:r w:rsidR="00AF0414">
          <w:rPr>
            <w:rFonts w:ascii="Times New Roman" w:hAnsi="Times New Roman" w:cs="Times New Roman"/>
            <w:sz w:val="22"/>
            <w:szCs w:val="22"/>
          </w:rPr>
          <w:t>To fit the clustering factor to Almeida data..</w:t>
        </w:r>
      </w:ins>
      <w:commentRangeEnd w:id="30"/>
      <w:ins w:id="31" w:author="de Freitas Costa, Eduardo" w:date="2022-08-05T10:55:00Z">
        <w:r w:rsidR="00894322">
          <w:rPr>
            <w:rStyle w:val="CommentReference"/>
          </w:rPr>
          <w:commentReference w:id="30"/>
        </w:r>
      </w:ins>
      <w:ins w:id="32" w:author="de Freitas Costa, Eduardo" w:date="2022-08-05T10:43:00Z">
        <w:r w:rsidR="00AF0414">
          <w:rPr>
            <w:rFonts w:ascii="Times New Roman" w:hAnsi="Times New Roman" w:cs="Times New Roman"/>
            <w:sz w:val="22"/>
            <w:szCs w:val="22"/>
          </w:rPr>
          <w:t xml:space="preserve">.We further </w:t>
        </w:r>
      </w:ins>
      <w:ins w:id="33" w:author="de Freitas Costa, Eduardo" w:date="2022-08-05T10:44:00Z">
        <w:r w:rsidR="00AF0414">
          <w:rPr>
            <w:rFonts w:ascii="Times New Roman" w:hAnsi="Times New Roman" w:cs="Times New Roman"/>
            <w:sz w:val="22"/>
            <w:szCs w:val="22"/>
          </w:rPr>
          <w:t xml:space="preserve">conducted an </w:t>
        </w:r>
        <w:r w:rsidR="00AF0414" w:rsidRPr="00AF0414">
          <w:rPr>
            <w:rFonts w:ascii="Times New Roman" w:hAnsi="Times New Roman" w:cs="Times New Roman"/>
            <w:i/>
            <w:iCs/>
            <w:sz w:val="22"/>
            <w:szCs w:val="22"/>
            <w:rPrChange w:id="34" w:author="de Freitas Costa, Eduardo" w:date="2022-08-05T10:44:00Z">
              <w:rPr>
                <w:rFonts w:ascii="Times New Roman" w:hAnsi="Times New Roman" w:cs="Times New Roman"/>
                <w:sz w:val="22"/>
                <w:szCs w:val="22"/>
              </w:rPr>
            </w:rPrChange>
          </w:rPr>
          <w:t>in silico</w:t>
        </w:r>
        <w:r w:rsidR="00AF0414">
          <w:rPr>
            <w:rFonts w:ascii="Times New Roman" w:hAnsi="Times New Roman" w:cs="Times New Roman"/>
            <w:i/>
            <w:iCs/>
            <w:sz w:val="22"/>
            <w:szCs w:val="22"/>
          </w:rPr>
          <w:t xml:space="preserve"> </w:t>
        </w:r>
        <w:r w:rsidR="00AF0414">
          <w:rPr>
            <w:rFonts w:ascii="Times New Roman" w:hAnsi="Times New Roman" w:cs="Times New Roman"/>
            <w:sz w:val="22"/>
            <w:szCs w:val="22"/>
          </w:rPr>
          <w:t xml:space="preserve">model using the </w:t>
        </w:r>
      </w:ins>
      <w:ins w:id="35" w:author="de Freitas Costa, Eduardo" w:date="2022-08-05T10:54:00Z">
        <w:r w:rsidR="00894322">
          <w:rPr>
            <w:rFonts w:ascii="Times New Roman" w:hAnsi="Times New Roman" w:cs="Times New Roman"/>
            <w:sz w:val="22"/>
            <w:szCs w:val="22"/>
          </w:rPr>
          <w:t>s</w:t>
        </w:r>
      </w:ins>
      <w:ins w:id="36" w:author="de Freitas Costa, Eduardo" w:date="2022-08-05T10:44:00Z">
        <w:r w:rsidR="00AF0414">
          <w:rPr>
            <w:rFonts w:ascii="Times New Roman" w:hAnsi="Times New Roman" w:cs="Times New Roman"/>
            <w:sz w:val="22"/>
            <w:szCs w:val="22"/>
          </w:rPr>
          <w:t>tochastic model abovementioned and a factorial des</w:t>
        </w:r>
      </w:ins>
      <w:ins w:id="37" w:author="de Freitas Costa, Eduardo" w:date="2022-08-05T10:45:00Z">
        <w:r w:rsidR="00AF0414">
          <w:rPr>
            <w:rFonts w:ascii="Times New Roman" w:hAnsi="Times New Roman" w:cs="Times New Roman"/>
            <w:sz w:val="22"/>
            <w:szCs w:val="22"/>
          </w:rPr>
          <w:t>ign using four levels for the clustering factor {0, 0.3, 0.61, 0.9} and four levels for the number o</w:t>
        </w:r>
      </w:ins>
      <w:ins w:id="38" w:author="de Freitas Costa, Eduardo" w:date="2022-08-05T10:54:00Z">
        <w:r w:rsidR="00894322">
          <w:rPr>
            <w:rFonts w:ascii="Times New Roman" w:hAnsi="Times New Roman" w:cs="Times New Roman"/>
            <w:sz w:val="22"/>
            <w:szCs w:val="22"/>
          </w:rPr>
          <w:t>f</w:t>
        </w:r>
      </w:ins>
      <w:ins w:id="39" w:author="de Freitas Costa, Eduardo" w:date="2022-08-05T10:45:00Z">
        <w:r w:rsidR="00AF0414">
          <w:rPr>
            <w:rFonts w:ascii="Times New Roman" w:hAnsi="Times New Roman" w:cs="Times New Roman"/>
            <w:sz w:val="22"/>
            <w:szCs w:val="22"/>
          </w:rPr>
          <w:t xml:space="preserve"> crates in a room </w:t>
        </w:r>
      </w:ins>
      <w:ins w:id="40" w:author="de Freitas Costa, Eduardo" w:date="2022-08-05T10:46:00Z">
        <w:r w:rsidR="00AF0414">
          <w:rPr>
            <w:rFonts w:ascii="Times New Roman" w:hAnsi="Times New Roman" w:cs="Times New Roman"/>
            <w:sz w:val="22"/>
            <w:szCs w:val="22"/>
          </w:rPr>
          <w:t xml:space="preserve">{12, 24, 56, 102}. </w:t>
        </w:r>
      </w:ins>
      <w:del w:id="41" w:author="de Freitas Costa, Eduardo" w:date="2022-08-05T10:46:00Z">
        <w:r w:rsidR="00815D23" w:rsidRPr="003763BB" w:rsidDel="00AF0414">
          <w:rPr>
            <w:rFonts w:ascii="Times New Roman" w:hAnsi="Times New Roman" w:cs="Times New Roman"/>
            <w:sz w:val="22"/>
            <w:szCs w:val="22"/>
          </w:rPr>
          <w:delText xml:space="preserve"> </w:delText>
        </w:r>
      </w:del>
      <w:r w:rsidR="00815D23" w:rsidRPr="003763BB">
        <w:rPr>
          <w:rFonts w:ascii="Times New Roman" w:hAnsi="Times New Roman" w:cs="Times New Roman"/>
          <w:sz w:val="22"/>
          <w:szCs w:val="22"/>
        </w:rPr>
        <w:t xml:space="preserve">The </w:t>
      </w:r>
      <w:del w:id="42" w:author="de Freitas Costa, Eduardo" w:date="2022-08-05T10:31:00Z">
        <w:r w:rsidR="00815D23" w:rsidRPr="003763BB" w:rsidDel="00AF0414">
          <w:rPr>
            <w:rFonts w:ascii="Times New Roman" w:hAnsi="Times New Roman" w:cs="Times New Roman"/>
            <w:sz w:val="22"/>
            <w:szCs w:val="22"/>
          </w:rPr>
          <w:delText>True litter prevalence</w:delText>
        </w:r>
      </w:del>
      <w:ins w:id="43" w:author="de Freitas Costa, Eduardo" w:date="2022-08-05T10:31:00Z">
        <w:r w:rsidR="00AF0414">
          <w:rPr>
            <w:rFonts w:ascii="Times New Roman" w:hAnsi="Times New Roman" w:cs="Times New Roman"/>
            <w:sz w:val="22"/>
            <w:szCs w:val="22"/>
          </w:rPr>
          <w:t>TLP</w:t>
        </w:r>
      </w:ins>
      <w:r w:rsidR="00D7012A" w:rsidRPr="003763BB">
        <w:rPr>
          <w:rFonts w:ascii="Times New Roman" w:hAnsi="Times New Roman" w:cs="Times New Roman"/>
          <w:sz w:val="22"/>
          <w:szCs w:val="22"/>
        </w:rPr>
        <w:t xml:space="preserve"> per iterated room</w:t>
      </w:r>
      <w:r w:rsidR="00815D23" w:rsidRPr="003763BB">
        <w:rPr>
          <w:rFonts w:ascii="Times New Roman" w:hAnsi="Times New Roman" w:cs="Times New Roman"/>
          <w:sz w:val="22"/>
          <w:szCs w:val="22"/>
        </w:rPr>
        <w:t xml:space="preserve"> was obtained </w:t>
      </w:r>
      <w:r w:rsidR="00F5757E" w:rsidRPr="003763BB">
        <w:rPr>
          <w:rFonts w:ascii="Times New Roman" w:hAnsi="Times New Roman" w:cs="Times New Roman"/>
          <w:sz w:val="22"/>
          <w:szCs w:val="22"/>
        </w:rPr>
        <w:t>as the proportion of litters with at least one viremic pig</w:t>
      </w:r>
      <w:r w:rsidR="003763BB" w:rsidRPr="003763BB">
        <w:rPr>
          <w:rFonts w:ascii="Times New Roman" w:hAnsi="Times New Roman" w:cs="Times New Roman"/>
          <w:sz w:val="22"/>
          <w:szCs w:val="22"/>
        </w:rPr>
        <w:t>,</w:t>
      </w:r>
      <w:r w:rsidR="00F5757E" w:rsidRPr="003763BB">
        <w:rPr>
          <w:rFonts w:ascii="Times New Roman" w:hAnsi="Times New Roman" w:cs="Times New Roman"/>
          <w:sz w:val="22"/>
          <w:szCs w:val="22"/>
        </w:rPr>
        <w:t xml:space="preserve"> and the apparent litter prevalence was obtained as the </w:t>
      </w:r>
      <w:r w:rsidR="00D7012A" w:rsidRPr="003763BB">
        <w:rPr>
          <w:rFonts w:ascii="Times New Roman" w:hAnsi="Times New Roman" w:cs="Times New Roman"/>
          <w:sz w:val="22"/>
          <w:szCs w:val="22"/>
        </w:rPr>
        <w:t>predicted</w:t>
      </w:r>
      <w:r w:rsidR="00F5757E" w:rsidRPr="003763BB">
        <w:rPr>
          <w:rFonts w:ascii="Times New Roman" w:hAnsi="Times New Roman" w:cs="Times New Roman"/>
          <w:sz w:val="22"/>
          <w:szCs w:val="22"/>
        </w:rPr>
        <w:t xml:space="preserve"> proportion of the litters in an iterated</w:t>
      </w:r>
      <w:r w:rsidR="00205B14" w:rsidRPr="003763BB">
        <w:rPr>
          <w:rFonts w:ascii="Times New Roman" w:hAnsi="Times New Roman" w:cs="Times New Roman"/>
          <w:sz w:val="22"/>
          <w:szCs w:val="22"/>
        </w:rPr>
        <w:t xml:space="preserve"> room that </w:t>
      </w:r>
      <w:r w:rsidR="00D7012A" w:rsidRPr="003763BB">
        <w:rPr>
          <w:rFonts w:ascii="Times New Roman" w:hAnsi="Times New Roman" w:cs="Times New Roman"/>
          <w:sz w:val="22"/>
          <w:szCs w:val="22"/>
        </w:rPr>
        <w:t>will be</w:t>
      </w:r>
      <w:r w:rsidR="00F5757E" w:rsidRPr="003763BB">
        <w:rPr>
          <w:rFonts w:ascii="Times New Roman" w:hAnsi="Times New Roman" w:cs="Times New Roman"/>
          <w:sz w:val="22"/>
          <w:szCs w:val="22"/>
        </w:rPr>
        <w:t xml:space="preserve"> PRRSV</w:t>
      </w:r>
      <w:r w:rsidR="00F40D55" w:rsidRPr="003763BB">
        <w:rPr>
          <w:rFonts w:ascii="Times New Roman" w:hAnsi="Times New Roman" w:cs="Times New Roman"/>
          <w:sz w:val="22"/>
          <w:szCs w:val="22"/>
        </w:rPr>
        <w:t xml:space="preserve">-positive by </w:t>
      </w:r>
      <w:r w:rsidR="00F5757E" w:rsidRPr="003763BB">
        <w:rPr>
          <w:rFonts w:ascii="Times New Roman" w:hAnsi="Times New Roman" w:cs="Times New Roman"/>
          <w:sz w:val="22"/>
          <w:szCs w:val="22"/>
        </w:rPr>
        <w:t xml:space="preserve">FOF </w:t>
      </w:r>
      <w:r w:rsidR="00F40D55" w:rsidRPr="003763BB">
        <w:rPr>
          <w:rFonts w:ascii="Times New Roman" w:hAnsi="Times New Roman" w:cs="Times New Roman"/>
          <w:sz w:val="22"/>
          <w:szCs w:val="22"/>
        </w:rPr>
        <w:t xml:space="preserve">testing. </w:t>
      </w:r>
      <w:r w:rsidR="00205B14" w:rsidRPr="003763BB">
        <w:rPr>
          <w:rFonts w:ascii="Times New Roman" w:hAnsi="Times New Roman" w:cs="Times New Roman"/>
          <w:sz w:val="22"/>
          <w:szCs w:val="22"/>
        </w:rPr>
        <w:t>A total of 5000 iterated rooms</w:t>
      </w:r>
      <w:r w:rsidR="00ED114D" w:rsidRPr="003763BB">
        <w:rPr>
          <w:rFonts w:ascii="Times New Roman" w:hAnsi="Times New Roman" w:cs="Times New Roman"/>
          <w:sz w:val="22"/>
          <w:szCs w:val="22"/>
        </w:rPr>
        <w:t xml:space="preserve"> were obtained</w:t>
      </w:r>
      <w:ins w:id="44" w:author="de Freitas Costa, Eduardo" w:date="2022-08-05T10:39:00Z">
        <w:r w:rsidR="00AF0414">
          <w:rPr>
            <w:rFonts w:ascii="Times New Roman" w:hAnsi="Times New Roman" w:cs="Times New Roman"/>
            <w:sz w:val="22"/>
            <w:szCs w:val="22"/>
          </w:rPr>
          <w:t xml:space="preserve"> by monte carlo simulation</w:t>
        </w:r>
      </w:ins>
      <w:r w:rsidR="003763BB" w:rsidRPr="003763BB">
        <w:rPr>
          <w:rFonts w:ascii="Times New Roman" w:hAnsi="Times New Roman" w:cs="Times New Roman"/>
          <w:sz w:val="22"/>
          <w:szCs w:val="22"/>
        </w:rPr>
        <w:t>,</w:t>
      </w:r>
      <w:r w:rsidR="00ED114D" w:rsidRPr="003763BB">
        <w:rPr>
          <w:rFonts w:ascii="Times New Roman" w:hAnsi="Times New Roman" w:cs="Times New Roman"/>
          <w:sz w:val="22"/>
          <w:szCs w:val="22"/>
        </w:rPr>
        <w:t xml:space="preserve"> and the median values of TLP and ALP were obtained.</w:t>
      </w:r>
      <w:r w:rsidR="00246880" w:rsidRPr="003763BB">
        <w:rPr>
          <w:rFonts w:ascii="Times New Roman" w:hAnsi="Times New Roman" w:cs="Times New Roman"/>
          <w:sz w:val="22"/>
          <w:szCs w:val="22"/>
        </w:rPr>
        <w:t xml:space="preserve"> </w:t>
      </w:r>
      <w:del w:id="45" w:author="de Freitas Costa, Eduardo" w:date="2022-08-05T10:39:00Z">
        <w:r w:rsidR="00B17278" w:rsidRPr="003763BB" w:rsidDel="00AF0414">
          <w:rPr>
            <w:rFonts w:ascii="Times New Roman" w:hAnsi="Times New Roman" w:cs="Times New Roman"/>
            <w:sz w:val="22"/>
            <w:szCs w:val="22"/>
          </w:rPr>
          <w:delText>The stochastic modeling was</w:delText>
        </w:r>
      </w:del>
      <w:ins w:id="46" w:author="de Freitas Costa, Eduardo" w:date="2022-08-05T10:39:00Z">
        <w:r w:rsidR="00AF0414">
          <w:rPr>
            <w:rFonts w:ascii="Times New Roman" w:hAnsi="Times New Roman" w:cs="Times New Roman"/>
            <w:sz w:val="22"/>
            <w:szCs w:val="22"/>
          </w:rPr>
          <w:t>All analyses were</w:t>
        </w:r>
      </w:ins>
      <w:r w:rsidR="00B17278" w:rsidRPr="003763BB">
        <w:rPr>
          <w:rFonts w:ascii="Times New Roman" w:hAnsi="Times New Roman" w:cs="Times New Roman"/>
          <w:sz w:val="22"/>
          <w:szCs w:val="22"/>
        </w:rPr>
        <w:t xml:space="preserve"> done on R statistical software</w:t>
      </w:r>
      <w:r w:rsidR="00B054FD">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 R Foundation for Statistical Computing Vienna, Austria","type":"article"},"uris":["http://www.mendeley.com/documents/?uuid=1e345a24-2ec7-4b14-b7cf-60ed5ee1cdf6"]}],"mendeley":{"formattedCitation":"&lt;sup&gt;5&lt;/sup&gt;","plainTextFormattedCitation":"5"},"properties":{"noteIndex":0},"schema":"https://github.com/citation-style-language/schema/raw/master/csl-citation.json"}</w:instrText>
      </w:r>
      <w:r w:rsidR="00B054FD">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5</w:t>
      </w:r>
      <w:r w:rsidR="00B054FD">
        <w:rPr>
          <w:rFonts w:ascii="Times New Roman" w:hAnsi="Times New Roman" w:cs="Times New Roman"/>
          <w:sz w:val="22"/>
          <w:szCs w:val="22"/>
        </w:rPr>
        <w:fldChar w:fldCharType="end"/>
      </w:r>
      <w:r w:rsidR="00B17278" w:rsidRPr="003763BB">
        <w:rPr>
          <w:rFonts w:ascii="Times New Roman" w:hAnsi="Times New Roman" w:cs="Times New Roman"/>
          <w:sz w:val="22"/>
          <w:szCs w:val="22"/>
        </w:rPr>
        <w:t>.</w:t>
      </w:r>
    </w:p>
    <w:p w14:paraId="1DBA7FD8" w14:textId="16C732D9" w:rsidR="00ED114D" w:rsidRPr="003763BB" w:rsidRDefault="00ED114D" w:rsidP="00623B98">
      <w:pPr>
        <w:jc w:val="both"/>
        <w:rPr>
          <w:rFonts w:ascii="Times New Roman" w:hAnsi="Times New Roman" w:cs="Times New Roman"/>
          <w:sz w:val="22"/>
          <w:szCs w:val="22"/>
        </w:rPr>
      </w:pPr>
    </w:p>
    <w:p w14:paraId="45308860" w14:textId="06D0F53F" w:rsidR="00623B98" w:rsidRPr="003763BB" w:rsidRDefault="00ED114D" w:rsidP="00623B98">
      <w:pPr>
        <w:jc w:val="both"/>
        <w:rPr>
          <w:rFonts w:ascii="Times New Roman" w:hAnsi="Times New Roman" w:cs="Times New Roman"/>
          <w:b/>
          <w:bCs/>
          <w:sz w:val="22"/>
          <w:szCs w:val="22"/>
        </w:rPr>
      </w:pPr>
      <w:r w:rsidRPr="003763BB">
        <w:rPr>
          <w:rFonts w:ascii="Times New Roman" w:hAnsi="Times New Roman" w:cs="Times New Roman"/>
          <w:b/>
          <w:bCs/>
          <w:sz w:val="22"/>
          <w:szCs w:val="22"/>
        </w:rPr>
        <w:t xml:space="preserve">Results: </w:t>
      </w:r>
    </w:p>
    <w:p w14:paraId="72F67D34" w14:textId="0E2F5A80" w:rsidR="00ED114D" w:rsidRPr="003763BB" w:rsidRDefault="00B054FD" w:rsidP="00623B98">
      <w:pPr>
        <w:jc w:val="both"/>
        <w:rPr>
          <w:rFonts w:ascii="Times New Roman" w:hAnsi="Times New Roman" w:cs="Times New Roman"/>
          <w:sz w:val="22"/>
          <w:szCs w:val="22"/>
        </w:rPr>
      </w:pPr>
      <w:r w:rsidRPr="003763BB">
        <w:rPr>
          <w:rFonts w:ascii="Times New Roman" w:hAnsi="Times New Roman" w:cs="Times New Roman"/>
          <w:noProof/>
          <w:sz w:val="22"/>
          <w:szCs w:val="22"/>
        </w:rPr>
        <w:lastRenderedPageBreak/>
        <w:drawing>
          <wp:anchor distT="0" distB="0" distL="114300" distR="114300" simplePos="0" relativeHeight="251658240" behindDoc="0" locked="0" layoutInCell="1" allowOverlap="1" wp14:anchorId="2ADCC273" wp14:editId="2F94B102">
            <wp:simplePos x="0" y="0"/>
            <wp:positionH relativeFrom="column">
              <wp:posOffset>2273300</wp:posOffset>
            </wp:positionH>
            <wp:positionV relativeFrom="paragraph">
              <wp:posOffset>292100</wp:posOffset>
            </wp:positionV>
            <wp:extent cx="4311650" cy="3505200"/>
            <wp:effectExtent l="0" t="0" r="0" b="0"/>
            <wp:wrapThrough wrapText="bothSides">
              <wp:wrapPolygon edited="0">
                <wp:start x="0" y="0"/>
                <wp:lineTo x="0" y="21483"/>
                <wp:lineTo x="21473" y="21483"/>
                <wp:lineTo x="21473"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1650" cy="3505200"/>
                    </a:xfrm>
                    <a:prstGeom prst="rect">
                      <a:avLst/>
                    </a:prstGeom>
                  </pic:spPr>
                </pic:pic>
              </a:graphicData>
            </a:graphic>
            <wp14:sizeRelH relativeFrom="page">
              <wp14:pctWidth>0</wp14:pctWidth>
            </wp14:sizeRelH>
            <wp14:sizeRelV relativeFrom="page">
              <wp14:pctHeight>0</wp14:pctHeight>
            </wp14:sizeRelV>
          </wp:anchor>
        </w:drawing>
      </w:r>
      <w:r w:rsidR="00B02C3F" w:rsidRPr="003763BB">
        <w:rPr>
          <w:rFonts w:ascii="Times New Roman" w:hAnsi="Times New Roman" w:cs="Times New Roman"/>
          <w:sz w:val="22"/>
          <w:szCs w:val="22"/>
        </w:rPr>
        <w:t xml:space="preserve">The median clustering obtained from Almeida’s study was </w:t>
      </w:r>
      <w:commentRangeStart w:id="47"/>
      <w:r w:rsidR="00B02C3F" w:rsidRPr="003763BB">
        <w:rPr>
          <w:rFonts w:ascii="Times New Roman" w:hAnsi="Times New Roman" w:cs="Times New Roman"/>
          <w:sz w:val="22"/>
          <w:szCs w:val="22"/>
        </w:rPr>
        <w:t>0.61</w:t>
      </w:r>
      <w:commentRangeEnd w:id="47"/>
      <w:r w:rsidR="00AF0414">
        <w:rPr>
          <w:rStyle w:val="CommentReference"/>
        </w:rPr>
        <w:commentReference w:id="47"/>
      </w:r>
      <w:r w:rsidR="00B02C3F" w:rsidRPr="003763BB">
        <w:rPr>
          <w:rFonts w:ascii="Times New Roman" w:hAnsi="Times New Roman" w:cs="Times New Roman"/>
          <w:sz w:val="22"/>
          <w:szCs w:val="22"/>
        </w:rPr>
        <w:t xml:space="preserve">. </w:t>
      </w:r>
      <w:commentRangeStart w:id="48"/>
      <w:r w:rsidR="00B02C3F" w:rsidRPr="003763BB">
        <w:rPr>
          <w:rFonts w:ascii="Times New Roman" w:hAnsi="Times New Roman" w:cs="Times New Roman"/>
          <w:sz w:val="22"/>
          <w:szCs w:val="22"/>
        </w:rPr>
        <w:t xml:space="preserve">The degree of clustering influenced the relationship between </w:t>
      </w:r>
      <w:r w:rsidR="00163F96" w:rsidRPr="003763BB">
        <w:rPr>
          <w:rFonts w:ascii="Times New Roman" w:hAnsi="Times New Roman" w:cs="Times New Roman"/>
          <w:sz w:val="22"/>
          <w:szCs w:val="22"/>
        </w:rPr>
        <w:t xml:space="preserve">PP, </w:t>
      </w:r>
      <w:r w:rsidR="00B02C3F" w:rsidRPr="003763BB">
        <w:rPr>
          <w:rFonts w:ascii="Times New Roman" w:hAnsi="Times New Roman" w:cs="Times New Roman"/>
          <w:sz w:val="22"/>
          <w:szCs w:val="22"/>
        </w:rPr>
        <w:t>TLP</w:t>
      </w:r>
      <w:r>
        <w:rPr>
          <w:rFonts w:ascii="Times New Roman" w:hAnsi="Times New Roman" w:cs="Times New Roman"/>
          <w:sz w:val="22"/>
          <w:szCs w:val="22"/>
        </w:rPr>
        <w:t>,</w:t>
      </w:r>
      <w:r w:rsidR="00B02C3F" w:rsidRPr="003763BB">
        <w:rPr>
          <w:rFonts w:ascii="Times New Roman" w:hAnsi="Times New Roman" w:cs="Times New Roman"/>
          <w:sz w:val="22"/>
          <w:szCs w:val="22"/>
        </w:rPr>
        <w:t xml:space="preserve"> and ALP (</w:t>
      </w:r>
      <w:r w:rsidR="001B357A" w:rsidRPr="003763BB">
        <w:rPr>
          <w:rFonts w:ascii="Times New Roman" w:hAnsi="Times New Roman" w:cs="Times New Roman"/>
          <w:sz w:val="22"/>
          <w:szCs w:val="22"/>
        </w:rPr>
        <w:t>F</w:t>
      </w:r>
      <w:r w:rsidR="00B17278" w:rsidRPr="003763BB">
        <w:rPr>
          <w:rFonts w:ascii="Times New Roman" w:hAnsi="Times New Roman" w:cs="Times New Roman"/>
          <w:sz w:val="22"/>
          <w:szCs w:val="22"/>
        </w:rPr>
        <w:t>igure 1</w:t>
      </w:r>
      <w:r w:rsidR="00B02C3F" w:rsidRPr="003763BB">
        <w:rPr>
          <w:rFonts w:ascii="Times New Roman" w:hAnsi="Times New Roman" w:cs="Times New Roman"/>
          <w:sz w:val="22"/>
          <w:szCs w:val="22"/>
        </w:rPr>
        <w:t>).</w:t>
      </w:r>
      <w:commentRangeEnd w:id="48"/>
      <w:r w:rsidR="00AF0414">
        <w:rPr>
          <w:rStyle w:val="CommentReference"/>
        </w:rPr>
        <w:commentReference w:id="48"/>
      </w:r>
    </w:p>
    <w:p w14:paraId="58E23E48" w14:textId="17D23664" w:rsidR="00B17278" w:rsidRPr="003763BB" w:rsidRDefault="00B17278" w:rsidP="00623B98">
      <w:pPr>
        <w:jc w:val="both"/>
        <w:rPr>
          <w:rFonts w:ascii="Times New Roman" w:hAnsi="Times New Roman" w:cs="Times New Roman"/>
          <w:sz w:val="22"/>
          <w:szCs w:val="22"/>
        </w:rPr>
      </w:pPr>
    </w:p>
    <w:p w14:paraId="1D77FDAA" w14:textId="77777777" w:rsidR="00623B98" w:rsidRPr="003763BB" w:rsidRDefault="00B17278" w:rsidP="00623B98">
      <w:pPr>
        <w:jc w:val="both"/>
        <w:rPr>
          <w:rFonts w:ascii="Times New Roman" w:hAnsi="Times New Roman" w:cs="Times New Roman"/>
          <w:b/>
          <w:bCs/>
          <w:sz w:val="22"/>
          <w:szCs w:val="22"/>
        </w:rPr>
      </w:pPr>
      <w:commentRangeStart w:id="49"/>
      <w:r w:rsidRPr="003763BB">
        <w:rPr>
          <w:rFonts w:ascii="Times New Roman" w:hAnsi="Times New Roman" w:cs="Times New Roman"/>
          <w:b/>
          <w:bCs/>
          <w:sz w:val="22"/>
          <w:szCs w:val="22"/>
        </w:rPr>
        <w:t xml:space="preserve">Discussion and conclusion: </w:t>
      </w:r>
      <w:commentRangeEnd w:id="49"/>
      <w:r w:rsidR="00AF0414">
        <w:rPr>
          <w:rStyle w:val="CommentReference"/>
        </w:rPr>
        <w:commentReference w:id="49"/>
      </w:r>
    </w:p>
    <w:p w14:paraId="079216C1" w14:textId="612351FE" w:rsidR="00B17278" w:rsidRPr="003763BB" w:rsidRDefault="00850198" w:rsidP="00623B98">
      <w:pPr>
        <w:jc w:val="both"/>
        <w:rPr>
          <w:rFonts w:ascii="Times New Roman" w:hAnsi="Times New Roman" w:cs="Times New Roman"/>
          <w:sz w:val="22"/>
          <w:szCs w:val="22"/>
        </w:rPr>
      </w:pPr>
      <w:r w:rsidRPr="003763BB">
        <w:rPr>
          <w:rFonts w:ascii="Times New Roman" w:hAnsi="Times New Roman" w:cs="Times New Roman"/>
          <w:sz w:val="22"/>
          <w:szCs w:val="22"/>
        </w:rPr>
        <w:t>The result</w:t>
      </w:r>
      <w:r w:rsidR="00421256" w:rsidRPr="003763BB">
        <w:rPr>
          <w:rFonts w:ascii="Times New Roman" w:hAnsi="Times New Roman" w:cs="Times New Roman"/>
          <w:sz w:val="22"/>
          <w:szCs w:val="22"/>
        </w:rPr>
        <w:t>s</w:t>
      </w:r>
      <w:r w:rsidRPr="003763BB">
        <w:rPr>
          <w:rFonts w:ascii="Times New Roman" w:hAnsi="Times New Roman" w:cs="Times New Roman"/>
          <w:sz w:val="22"/>
          <w:szCs w:val="22"/>
        </w:rPr>
        <w:t xml:space="preserve"> of this study </w:t>
      </w:r>
      <w:r w:rsidR="00DC146F" w:rsidRPr="003763BB">
        <w:rPr>
          <w:rFonts w:ascii="Times New Roman" w:hAnsi="Times New Roman" w:cs="Times New Roman"/>
          <w:sz w:val="22"/>
          <w:szCs w:val="22"/>
        </w:rPr>
        <w:t>demonstrate</w:t>
      </w:r>
      <w:r w:rsidRPr="003763BB">
        <w:rPr>
          <w:rFonts w:ascii="Times New Roman" w:hAnsi="Times New Roman" w:cs="Times New Roman"/>
          <w:sz w:val="22"/>
          <w:szCs w:val="22"/>
        </w:rPr>
        <w:t xml:space="preserve"> how PP, TLP</w:t>
      </w:r>
      <w:r w:rsidR="00B054FD">
        <w:rPr>
          <w:rFonts w:ascii="Times New Roman" w:hAnsi="Times New Roman" w:cs="Times New Roman"/>
          <w:sz w:val="22"/>
          <w:szCs w:val="22"/>
        </w:rPr>
        <w:t>,</w:t>
      </w:r>
      <w:r w:rsidRPr="003763BB">
        <w:rPr>
          <w:rFonts w:ascii="Times New Roman" w:hAnsi="Times New Roman" w:cs="Times New Roman"/>
          <w:sz w:val="22"/>
          <w:szCs w:val="22"/>
        </w:rPr>
        <w:t xml:space="preserve"> and ALP </w:t>
      </w:r>
      <w:r w:rsidR="009A468B" w:rsidRPr="003763BB">
        <w:rPr>
          <w:rFonts w:ascii="Times New Roman" w:hAnsi="Times New Roman" w:cs="Times New Roman"/>
          <w:sz w:val="22"/>
          <w:szCs w:val="22"/>
        </w:rPr>
        <w:t>(</w:t>
      </w:r>
      <w:r w:rsidRPr="003763BB">
        <w:rPr>
          <w:rFonts w:ascii="Times New Roman" w:hAnsi="Times New Roman" w:cs="Times New Roman"/>
          <w:sz w:val="22"/>
          <w:szCs w:val="22"/>
        </w:rPr>
        <w:t>by FOF</w:t>
      </w:r>
      <w:r w:rsidR="009A468B" w:rsidRPr="003763BB">
        <w:rPr>
          <w:rFonts w:ascii="Times New Roman" w:hAnsi="Times New Roman" w:cs="Times New Roman"/>
          <w:sz w:val="22"/>
          <w:szCs w:val="22"/>
        </w:rPr>
        <w:t>)</w:t>
      </w:r>
      <w:r w:rsidRPr="003763BB">
        <w:rPr>
          <w:rFonts w:ascii="Times New Roman" w:hAnsi="Times New Roman" w:cs="Times New Roman"/>
          <w:sz w:val="22"/>
          <w:szCs w:val="22"/>
        </w:rPr>
        <w:t xml:space="preserve"> </w:t>
      </w:r>
      <w:r w:rsidR="00DC146F" w:rsidRPr="003763BB">
        <w:rPr>
          <w:rFonts w:ascii="Times New Roman" w:hAnsi="Times New Roman" w:cs="Times New Roman"/>
          <w:sz w:val="22"/>
          <w:szCs w:val="22"/>
        </w:rPr>
        <w:t xml:space="preserve">in a farrowing room </w:t>
      </w:r>
      <w:r w:rsidRPr="003763BB">
        <w:rPr>
          <w:rFonts w:ascii="Times New Roman" w:hAnsi="Times New Roman" w:cs="Times New Roman"/>
          <w:sz w:val="22"/>
          <w:szCs w:val="22"/>
        </w:rPr>
        <w:t>compare</w:t>
      </w:r>
      <w:r w:rsidR="009A468B" w:rsidRPr="003763BB">
        <w:rPr>
          <w:rFonts w:ascii="Times New Roman" w:hAnsi="Times New Roman" w:cs="Times New Roman"/>
          <w:sz w:val="22"/>
          <w:szCs w:val="22"/>
        </w:rPr>
        <w:t>. This</w:t>
      </w:r>
      <w:r w:rsidRPr="003763BB">
        <w:rPr>
          <w:rFonts w:ascii="Times New Roman" w:hAnsi="Times New Roman" w:cs="Times New Roman"/>
          <w:sz w:val="22"/>
          <w:szCs w:val="22"/>
        </w:rPr>
        <w:t xml:space="preserve"> </w:t>
      </w:r>
      <w:r w:rsidR="00876187" w:rsidRPr="003763BB">
        <w:rPr>
          <w:rFonts w:ascii="Times New Roman" w:hAnsi="Times New Roman" w:cs="Times New Roman"/>
          <w:sz w:val="22"/>
          <w:szCs w:val="22"/>
        </w:rPr>
        <w:t xml:space="preserve">study </w:t>
      </w:r>
      <w:r w:rsidRPr="003763BB">
        <w:rPr>
          <w:rFonts w:ascii="Times New Roman" w:hAnsi="Times New Roman" w:cs="Times New Roman"/>
          <w:sz w:val="22"/>
          <w:szCs w:val="22"/>
        </w:rPr>
        <w:t>provid</w:t>
      </w:r>
      <w:r w:rsidR="009A468B" w:rsidRPr="003763BB">
        <w:rPr>
          <w:rFonts w:ascii="Times New Roman" w:hAnsi="Times New Roman" w:cs="Times New Roman"/>
          <w:sz w:val="22"/>
          <w:szCs w:val="22"/>
        </w:rPr>
        <w:t>es</w:t>
      </w:r>
      <w:r w:rsidRPr="003763BB">
        <w:rPr>
          <w:rFonts w:ascii="Times New Roman" w:hAnsi="Times New Roman" w:cs="Times New Roman"/>
          <w:sz w:val="22"/>
          <w:szCs w:val="22"/>
        </w:rPr>
        <w:t xml:space="preserve"> insight to swine practitioners on </w:t>
      </w:r>
      <w:r w:rsidR="009A468B" w:rsidRPr="003763BB">
        <w:rPr>
          <w:rFonts w:ascii="Times New Roman" w:hAnsi="Times New Roman" w:cs="Times New Roman"/>
          <w:sz w:val="22"/>
          <w:szCs w:val="22"/>
        </w:rPr>
        <w:t xml:space="preserve">comparable </w:t>
      </w:r>
      <w:r w:rsidRPr="003763BB">
        <w:rPr>
          <w:rFonts w:ascii="Times New Roman" w:hAnsi="Times New Roman" w:cs="Times New Roman"/>
          <w:sz w:val="22"/>
          <w:szCs w:val="22"/>
        </w:rPr>
        <w:t xml:space="preserve">prevalence </w:t>
      </w:r>
      <w:r w:rsidR="00432979" w:rsidRPr="003763BB">
        <w:rPr>
          <w:rFonts w:ascii="Times New Roman" w:hAnsi="Times New Roman" w:cs="Times New Roman"/>
          <w:sz w:val="22"/>
          <w:szCs w:val="22"/>
        </w:rPr>
        <w:t xml:space="preserve">values </w:t>
      </w:r>
      <w:r w:rsidRPr="003763BB">
        <w:rPr>
          <w:rFonts w:ascii="Times New Roman" w:hAnsi="Times New Roman" w:cs="Times New Roman"/>
          <w:sz w:val="22"/>
          <w:szCs w:val="22"/>
        </w:rPr>
        <w:t xml:space="preserve">to </w:t>
      </w:r>
      <w:r w:rsidR="00421256" w:rsidRPr="003763BB">
        <w:rPr>
          <w:rFonts w:ascii="Times New Roman" w:hAnsi="Times New Roman" w:cs="Times New Roman"/>
          <w:sz w:val="22"/>
          <w:szCs w:val="22"/>
        </w:rPr>
        <w:t xml:space="preserve">be </w:t>
      </w:r>
      <w:r w:rsidRPr="003763BB">
        <w:rPr>
          <w:rFonts w:ascii="Times New Roman" w:hAnsi="Times New Roman" w:cs="Times New Roman"/>
          <w:sz w:val="22"/>
          <w:szCs w:val="22"/>
        </w:rPr>
        <w:t>use</w:t>
      </w:r>
      <w:r w:rsidR="00421256" w:rsidRPr="003763BB">
        <w:rPr>
          <w:rFonts w:ascii="Times New Roman" w:hAnsi="Times New Roman" w:cs="Times New Roman"/>
          <w:sz w:val="22"/>
          <w:szCs w:val="22"/>
        </w:rPr>
        <w:t>d</w:t>
      </w:r>
      <w:r w:rsidRPr="003763BB">
        <w:rPr>
          <w:rFonts w:ascii="Times New Roman" w:hAnsi="Times New Roman" w:cs="Times New Roman"/>
          <w:sz w:val="22"/>
          <w:szCs w:val="22"/>
        </w:rPr>
        <w:t xml:space="preserve"> in estimating sample sizes for either serum o</w:t>
      </w:r>
      <w:r w:rsidR="00876187" w:rsidRPr="003763BB">
        <w:rPr>
          <w:rFonts w:ascii="Times New Roman" w:hAnsi="Times New Roman" w:cs="Times New Roman"/>
          <w:sz w:val="22"/>
          <w:szCs w:val="22"/>
        </w:rPr>
        <w:t>r</w:t>
      </w:r>
      <w:r w:rsidRPr="003763BB">
        <w:rPr>
          <w:rFonts w:ascii="Times New Roman" w:hAnsi="Times New Roman" w:cs="Times New Roman"/>
          <w:sz w:val="22"/>
          <w:szCs w:val="22"/>
        </w:rPr>
        <w:t xml:space="preserve"> FOF</w:t>
      </w:r>
      <w:r w:rsidR="00B054FD">
        <w:rPr>
          <w:rFonts w:ascii="Times New Roman" w:hAnsi="Times New Roman" w:cs="Times New Roman"/>
          <w:sz w:val="22"/>
          <w:szCs w:val="22"/>
        </w:rPr>
        <w:t xml:space="preserve"> sampling</w:t>
      </w:r>
      <w:r w:rsidRPr="003763BB">
        <w:rPr>
          <w:rFonts w:ascii="Times New Roman" w:hAnsi="Times New Roman" w:cs="Times New Roman"/>
          <w:sz w:val="22"/>
          <w:szCs w:val="22"/>
        </w:rPr>
        <w:t xml:space="preserve"> for PRRSV</w:t>
      </w:r>
      <w:r w:rsidR="001B357A" w:rsidRPr="003763BB">
        <w:rPr>
          <w:rFonts w:ascii="Times New Roman" w:hAnsi="Times New Roman" w:cs="Times New Roman"/>
          <w:sz w:val="22"/>
          <w:szCs w:val="22"/>
        </w:rPr>
        <w:t xml:space="preserve"> </w:t>
      </w:r>
      <w:r w:rsidRPr="003763BB">
        <w:rPr>
          <w:rFonts w:ascii="Times New Roman" w:hAnsi="Times New Roman" w:cs="Times New Roman"/>
          <w:sz w:val="22"/>
          <w:szCs w:val="22"/>
        </w:rPr>
        <w:t>surveillance in weaning age pigs</w:t>
      </w:r>
      <w:r w:rsidR="00432979" w:rsidRPr="003763BB">
        <w:rPr>
          <w:rFonts w:ascii="Times New Roman" w:hAnsi="Times New Roman" w:cs="Times New Roman"/>
          <w:sz w:val="22"/>
          <w:szCs w:val="22"/>
        </w:rPr>
        <w:t xml:space="preserve">. The </w:t>
      </w:r>
      <w:r w:rsidR="009A468B" w:rsidRPr="003763BB">
        <w:rPr>
          <w:rFonts w:ascii="Times New Roman" w:hAnsi="Times New Roman" w:cs="Times New Roman"/>
          <w:sz w:val="22"/>
          <w:szCs w:val="22"/>
        </w:rPr>
        <w:t xml:space="preserve">results of this study </w:t>
      </w:r>
      <w:r w:rsidR="00432979" w:rsidRPr="003763BB">
        <w:rPr>
          <w:rFonts w:ascii="Times New Roman" w:hAnsi="Times New Roman" w:cs="Times New Roman"/>
          <w:sz w:val="22"/>
          <w:szCs w:val="22"/>
        </w:rPr>
        <w:t>also provide a framework for estimating the proportion of viremic pig</w:t>
      </w:r>
      <w:r w:rsidR="00B0295F" w:rsidRPr="003763BB">
        <w:rPr>
          <w:rFonts w:ascii="Times New Roman" w:hAnsi="Times New Roman" w:cs="Times New Roman"/>
          <w:sz w:val="22"/>
          <w:szCs w:val="22"/>
        </w:rPr>
        <w:t>lets</w:t>
      </w:r>
      <w:r w:rsidR="00432979" w:rsidRPr="003763BB">
        <w:rPr>
          <w:rFonts w:ascii="Times New Roman" w:hAnsi="Times New Roman" w:cs="Times New Roman"/>
          <w:sz w:val="22"/>
          <w:szCs w:val="22"/>
        </w:rPr>
        <w:t xml:space="preserve"> within a farrowing room</w:t>
      </w:r>
      <w:r w:rsidR="003763BB" w:rsidRPr="003763BB">
        <w:rPr>
          <w:rFonts w:ascii="Times New Roman" w:hAnsi="Times New Roman" w:cs="Times New Roman"/>
          <w:sz w:val="22"/>
          <w:szCs w:val="22"/>
        </w:rPr>
        <w:t>,</w:t>
      </w:r>
      <w:r w:rsidR="00432979" w:rsidRPr="003763BB">
        <w:rPr>
          <w:rFonts w:ascii="Times New Roman" w:hAnsi="Times New Roman" w:cs="Times New Roman"/>
          <w:sz w:val="22"/>
          <w:szCs w:val="22"/>
        </w:rPr>
        <w:t xml:space="preserve"> given the results of FOF testing</w:t>
      </w:r>
      <w:r w:rsidRPr="003763BB">
        <w:rPr>
          <w:rFonts w:ascii="Times New Roman" w:hAnsi="Times New Roman" w:cs="Times New Roman"/>
          <w:sz w:val="22"/>
          <w:szCs w:val="22"/>
        </w:rPr>
        <w:t xml:space="preserve">. </w:t>
      </w:r>
      <w:r w:rsidR="00B17278" w:rsidRPr="003763BB">
        <w:rPr>
          <w:rFonts w:ascii="Times New Roman" w:hAnsi="Times New Roman" w:cs="Times New Roman"/>
          <w:sz w:val="22"/>
          <w:szCs w:val="22"/>
        </w:rPr>
        <w:t xml:space="preserve">This study </w:t>
      </w:r>
      <w:r w:rsidRPr="003763BB">
        <w:rPr>
          <w:rFonts w:ascii="Times New Roman" w:hAnsi="Times New Roman" w:cs="Times New Roman"/>
          <w:sz w:val="22"/>
          <w:szCs w:val="22"/>
        </w:rPr>
        <w:t>not only scale</w:t>
      </w:r>
      <w:r w:rsidR="009A468B" w:rsidRPr="003763BB">
        <w:rPr>
          <w:rFonts w:ascii="Times New Roman" w:hAnsi="Times New Roman" w:cs="Times New Roman"/>
          <w:sz w:val="22"/>
          <w:szCs w:val="22"/>
        </w:rPr>
        <w:t>d</w:t>
      </w:r>
      <w:r w:rsidRPr="003763BB">
        <w:rPr>
          <w:rFonts w:ascii="Times New Roman" w:hAnsi="Times New Roman" w:cs="Times New Roman"/>
          <w:sz w:val="22"/>
          <w:szCs w:val="22"/>
        </w:rPr>
        <w:t xml:space="preserve"> and measure</w:t>
      </w:r>
      <w:r w:rsidR="009A468B" w:rsidRPr="003763BB">
        <w:rPr>
          <w:rFonts w:ascii="Times New Roman" w:hAnsi="Times New Roman" w:cs="Times New Roman"/>
          <w:sz w:val="22"/>
          <w:szCs w:val="22"/>
        </w:rPr>
        <w:t>d</w:t>
      </w:r>
      <w:r w:rsidRPr="003763BB">
        <w:rPr>
          <w:rFonts w:ascii="Times New Roman" w:hAnsi="Times New Roman" w:cs="Times New Roman"/>
          <w:sz w:val="22"/>
          <w:szCs w:val="22"/>
        </w:rPr>
        <w:t xml:space="preserve"> the distribution </w:t>
      </w:r>
      <w:r w:rsidR="00432979" w:rsidRPr="003763BB">
        <w:rPr>
          <w:rFonts w:ascii="Times New Roman" w:hAnsi="Times New Roman" w:cs="Times New Roman"/>
          <w:sz w:val="22"/>
          <w:szCs w:val="22"/>
        </w:rPr>
        <w:t xml:space="preserve">(clustering) </w:t>
      </w:r>
      <w:r w:rsidRPr="003763BB">
        <w:rPr>
          <w:rFonts w:ascii="Times New Roman" w:hAnsi="Times New Roman" w:cs="Times New Roman"/>
          <w:sz w:val="22"/>
          <w:szCs w:val="22"/>
        </w:rPr>
        <w:t>of PRRSV</w:t>
      </w:r>
      <w:r w:rsidR="00432979" w:rsidRPr="003763BB">
        <w:rPr>
          <w:rFonts w:ascii="Times New Roman" w:hAnsi="Times New Roman" w:cs="Times New Roman"/>
          <w:sz w:val="22"/>
          <w:szCs w:val="22"/>
        </w:rPr>
        <w:t>-positive pigs from a previous study</w:t>
      </w:r>
      <w:r w:rsidR="00421256" w:rsidRPr="003763BB">
        <w:rPr>
          <w:rFonts w:ascii="Times New Roman" w:hAnsi="Times New Roman" w:cs="Times New Roman"/>
          <w:sz w:val="22"/>
          <w:szCs w:val="22"/>
        </w:rPr>
        <w:t>,</w:t>
      </w:r>
      <w:r w:rsidRPr="003763BB">
        <w:rPr>
          <w:rFonts w:ascii="Times New Roman" w:hAnsi="Times New Roman" w:cs="Times New Roman"/>
          <w:sz w:val="22"/>
          <w:szCs w:val="22"/>
        </w:rPr>
        <w:t xml:space="preserve"> </w:t>
      </w:r>
      <w:r w:rsidR="00432979" w:rsidRPr="003763BB">
        <w:rPr>
          <w:rFonts w:ascii="Times New Roman" w:hAnsi="Times New Roman" w:cs="Times New Roman"/>
          <w:sz w:val="22"/>
          <w:szCs w:val="22"/>
        </w:rPr>
        <w:t>but also utilize</w:t>
      </w:r>
      <w:r w:rsidR="009A468B" w:rsidRPr="003763BB">
        <w:rPr>
          <w:rFonts w:ascii="Times New Roman" w:hAnsi="Times New Roman" w:cs="Times New Roman"/>
          <w:sz w:val="22"/>
          <w:szCs w:val="22"/>
        </w:rPr>
        <w:t>d</w:t>
      </w:r>
      <w:r w:rsidR="00432979" w:rsidRPr="003763BB">
        <w:rPr>
          <w:rFonts w:ascii="Times New Roman" w:hAnsi="Times New Roman" w:cs="Times New Roman"/>
          <w:sz w:val="22"/>
          <w:szCs w:val="22"/>
        </w:rPr>
        <w:t xml:space="preserve"> this </w:t>
      </w:r>
      <w:r w:rsidR="00421256" w:rsidRPr="003763BB">
        <w:rPr>
          <w:rFonts w:ascii="Times New Roman" w:hAnsi="Times New Roman" w:cs="Times New Roman"/>
          <w:sz w:val="22"/>
          <w:szCs w:val="22"/>
        </w:rPr>
        <w:t xml:space="preserve">clustering </w:t>
      </w:r>
      <w:r w:rsidR="00432979" w:rsidRPr="003763BB">
        <w:rPr>
          <w:rFonts w:ascii="Times New Roman" w:hAnsi="Times New Roman" w:cs="Times New Roman"/>
          <w:sz w:val="22"/>
          <w:szCs w:val="22"/>
        </w:rPr>
        <w:t xml:space="preserve">scale in </w:t>
      </w:r>
      <w:r w:rsidR="00421256" w:rsidRPr="003763BB">
        <w:rPr>
          <w:rFonts w:ascii="Times New Roman" w:hAnsi="Times New Roman" w:cs="Times New Roman"/>
          <w:sz w:val="22"/>
          <w:szCs w:val="22"/>
        </w:rPr>
        <w:t xml:space="preserve">estimating </w:t>
      </w:r>
      <w:r w:rsidR="00EC05AB" w:rsidRPr="003763BB">
        <w:rPr>
          <w:rFonts w:ascii="Times New Roman" w:hAnsi="Times New Roman" w:cs="Times New Roman"/>
          <w:sz w:val="22"/>
          <w:szCs w:val="22"/>
        </w:rPr>
        <w:t xml:space="preserve">PRRSV </w:t>
      </w:r>
      <w:r w:rsidR="00421256" w:rsidRPr="003763BB">
        <w:rPr>
          <w:rFonts w:ascii="Times New Roman" w:hAnsi="Times New Roman" w:cs="Times New Roman"/>
          <w:sz w:val="22"/>
          <w:szCs w:val="22"/>
        </w:rPr>
        <w:t>litter</w:t>
      </w:r>
      <w:r w:rsidR="009A468B" w:rsidRPr="003763BB">
        <w:rPr>
          <w:rFonts w:ascii="Times New Roman" w:hAnsi="Times New Roman" w:cs="Times New Roman"/>
          <w:sz w:val="22"/>
          <w:szCs w:val="22"/>
        </w:rPr>
        <w:t xml:space="preserve">-level </w:t>
      </w:r>
      <w:r w:rsidR="00421256" w:rsidRPr="003763BB">
        <w:rPr>
          <w:rFonts w:ascii="Times New Roman" w:hAnsi="Times New Roman" w:cs="Times New Roman"/>
          <w:sz w:val="22"/>
          <w:szCs w:val="22"/>
        </w:rPr>
        <w:t>prevalence</w:t>
      </w:r>
      <w:r w:rsidR="003A6CFC" w:rsidRPr="003763BB">
        <w:rPr>
          <w:rFonts w:ascii="Times New Roman" w:hAnsi="Times New Roman" w:cs="Times New Roman"/>
          <w:sz w:val="22"/>
          <w:szCs w:val="22"/>
        </w:rPr>
        <w:t xml:space="preserve"> at different piglet-level prevalence scenarios</w:t>
      </w:r>
      <w:r w:rsidR="00421256" w:rsidRPr="003763BB">
        <w:rPr>
          <w:rFonts w:ascii="Times New Roman" w:hAnsi="Times New Roman" w:cs="Times New Roman"/>
          <w:sz w:val="22"/>
          <w:szCs w:val="22"/>
        </w:rPr>
        <w:t>; adding to the series of studies</w:t>
      </w:r>
      <w:r w:rsidR="00BC5E8B" w:rsidRPr="003763BB">
        <w:rPr>
          <w:rFonts w:ascii="Times New Roman" w:hAnsi="Times New Roman" w:cs="Times New Roman"/>
          <w:sz w:val="22"/>
          <w:szCs w:val="22"/>
        </w:rPr>
        <w:fldChar w:fldCharType="begin" w:fldLock="1"/>
      </w:r>
      <w:r w:rsidR="00B054FD">
        <w:rPr>
          <w:rFonts w:ascii="Times New Roman" w:hAnsi="Times New Roman" w:cs="Times New Roman"/>
          <w:sz w:val="22"/>
          <w:szCs w:val="22"/>
        </w:rPr>
        <w:instrText>ADDIN CSL_CITATION {"citationItems":[{"id":"ITEM-1","itemData":{"DOI":"10.1016/J.PREVETMED.2021.105427","ISSN":"0167-5877","PMID":"34271476","abstract":"Determining whether porcine reproductive and respiratory syndrome virus (PRRSV) is circulating within a breeding herd is a longstanding surveillance challenge. Most commonly, piglets in farrowing rooms are sampled to infer the PRRSV status of the sow herd, with sample size based on the expectation of hypergeometric distribution and piglet selection based on simple random sampling (SRS), i.e., randomly selecting individuals from a population in a manner that all individuals have equal chance of being selected. Conceptually straightforward, the assumptions upon which it is based (homogeneous population and independence of individuals) rarely hold in modern swine facilities. Alternative approaches for sample selection include two-stage stratified sampling (2SS), i.e., randomly selecting litters (first stratum) and randomly selecting piglets (second stratum) within selected litters, and risk-based sampling (RBS), i.e., selecting litters with a higher risk of having viremic piglets, and randomly selecting pigs within those litters. The objectives of this study were to 1) characterize the pattern of distribution of PRRSV-viremic piglets in farrowing rooms and 2) compare the efficiency of SRS, 2SS, and RBS for the detection of PRRSV-viremic piglets. In 12 sow farms, serum samples were collected from all 4510 piglets in 422 litters housed in 23 farrowing rooms and tested for PRRSV RNA. At the population level, the distribution of PRRSV-viremic pigs was analyzed for population homogeneity and spatial clustering. At the litter level, litter size and sow parity were evaluated as risk factors. A non-homogeneous distribution of PRRSV-viremic piglets was observed in nearly all farrowing rooms (15/16), and spatial clustering detected on 11 occasions (11/16). Simulated sampling based on farrowing room data determined that 2SS required 1-to-25 fewer samples than SRS to detect ≥ 1 viremic piglet in 13 of 16 rooms and the same number of samples in 3 rooms. RBS required 1-to-7 fewer samples than 2SS to detect ≥ 1 viremic piglet in 7 of 16 rooms, the same number of samples in 6 rooms, and 1 more sample in 3 rooms. Notably, SRS was less efficient than either 2SS or RBS in detecting PRRSV-viremic piglets in farrowing rooms, regardless of the confidence level. It may be concluded that the core assumptions upon which most current surveillance methods are based do not hold in modern farrowing room facilities. Simulation-based sample size tables for SRS and 2SS are provided.","author":[{"dropping-particle":"","family":"Almeida","given":"M. N.","non-dropping-particle":"","parse-names":false,"suffix":""},{"dropping-particle":"","family":"Zhang","given":"M.","non-dropping-particle":"","parse-names":false,"suffix":""},{"dropping-particle":"","family":"Lopez","given":"W. A.L.","non-dropping-particle":"","parse-names":false,"suffix":""},{"dropping-particle":"","family":"Vilalta","given":"C.","non-dropping-particle":"","parse-names":false,"suffix":""},{"dropping-particle":"","family":"Sanhueza","given":"J.","non-dropping-particle":"","parse-names":false,"suffix":""},{"dropping-particle":"","family":"Corzo","given":"C. A.","non-dropping-particle":"","parse-names":false,"suffix":""},{"dropping-particle":"","family":"Zimmerman","given":"J. J.","non-dropping-particle":"","parse-names":false,"suffix":""},{"dropping-particle":"","family":"Linhares","given":"D. C.L.","non-dropping-particle":"","parse-names":false,"suffix":""}],"container-title":"Preventive Veterinary Medicine","id":"ITEM-1","issued":{"date-parts":[["2021","9","1"]]},"page":"105427","publisher":"Elsevier","title":"A comparison of three sampling approaches for detecting PRRSV in suckling piglets","type":"article-journal","volume":"194"},"uris":["http://www.mendeley.com/documents/?uuid=89204732-2411-3320-b33d-650820e15d43"]},{"id":"ITEM-2","itemData":{"DOI":"10.1016/j.vetmic.2017.02.004","ISSN":"18732542","PMID":"28284415","abstract":"Formulas and software for calculating sample size for surveys based on individual animal samples are readily available. However, sample size formulas are not available for oral fluids and other aggregate samples that are increasingly used in production settings. Therefore, the objective of this study was to develop sampling guidelines for oral fluid-based porcine reproductive and respiratory syndrome virus (PRRSV) surveys in commercial swine farms. Oral fluid samples were collected in 9 weekly samplings from all pens in 3 barns on one production site beginning shortly after placement of weaned pigs. Samples (n = 972) were tested by real-time reverse-transcription PCR (RT-rtPCR) and the binary results analyzed using a piecewise exponential survival model for interval-censored, time-to-event data with misclassification. Thereafter, simulation studies were used to study the barn-level probability of PRRSV detection as a function of sample size, sample allocation (simple random sampling vs fixed spatial sampling), assay diagnostic sensitivity and specificity, and pen-level prevalence. These studies provided estimates of the probability of detection by sample size and within-barn prevalence. Detection using fixed spatial sampling was as good as, or better than, simple random sampling. Sampling multiple barns on a site increased the probability of detection with the number of barns sampled. These results are relevant to PRRSV control or elimination projects at the herd, regional, or national levels, but the results are also broadly applicable to contagious pathogens of swine for which oral fluid tests of equivalent performance are available.","author":[{"dropping-particle":"","family":"Rotolo","given":"Marisa L.","non-dropping-particle":"","parse-names":false,"suffix":""},{"dropping-particle":"","family":"Sun","given":"Yaxuan","non-dropping-particle":"","parse-names":false,"suffix":""},{"dropping-particle":"","family":"Wang","given":"Chong","non-dropping-particle":"","parse-names":false,"suffix":""},{"dropping-particle":"","family":"Giménez-Lirola","given":"Luis","non-dropping-particle":"","parse-names":false,"suffix":""},{"dropping-particle":"","family":"Baum","given":"David H.","non-dropping-particle":"","parse-names":false,"suffix":""},{"dropping-particle":"","family":"Gauger","given":"Phillip C.","non-dropping-particle":"","parse-names":false,"suffix":""},{"dropping-particle":"","family":"Harmon","given":"Karen M.","non-dropping-particle":"","parse-names":false,"suffix":""},{"dropping-particle":"","family":"Hoogland","given":"Marlin","non-dropping-particle":"","parse-names":false,"suffix":""},{"dropping-particle":"","family":"Main","given":"Rodger","non-dropping-particle":"","parse-names":false,"suffix":""},{"dropping-particle":"","family":"Zimmerman","given":"Jeffrey J.","non-dropping-particle":"","parse-names":false,"suffix":""}],"container-title":"Veterinary Microbiology","id":"ITEM-2","issued":{"date-parts":[["2017","9","1"]]},"page":"20-29","publisher":"Elsevier B.V.","title":"Sampling guidelines for oral fluid-based surveys of group-housed animals","type":"article-journal","volume":"209"},"uris":["http://www.mendeley.com/documents/?uuid=a460b255-c7c6-4045-a347-1691daa1a587"]}],"mendeley":{"formattedCitation":"&lt;sup&gt;6,7&lt;/sup&gt;","plainTextFormattedCitation":"6,7","previouslyFormattedCitation":"&lt;sup&gt;5,6&lt;/sup&gt;"},"properties":{"noteIndex":0},"schema":"https://github.com/citation-style-language/schema/raw/master/csl-citation.json"}</w:instrText>
      </w:r>
      <w:r w:rsidR="00BC5E8B" w:rsidRPr="003763BB">
        <w:rPr>
          <w:rFonts w:ascii="Times New Roman" w:hAnsi="Times New Roman" w:cs="Times New Roman"/>
          <w:sz w:val="22"/>
          <w:szCs w:val="22"/>
        </w:rPr>
        <w:fldChar w:fldCharType="separate"/>
      </w:r>
      <w:r w:rsidR="00B054FD" w:rsidRPr="00B054FD">
        <w:rPr>
          <w:rFonts w:ascii="Times New Roman" w:hAnsi="Times New Roman" w:cs="Times New Roman"/>
          <w:noProof/>
          <w:sz w:val="22"/>
          <w:szCs w:val="22"/>
          <w:vertAlign w:val="superscript"/>
        </w:rPr>
        <w:t>6,7</w:t>
      </w:r>
      <w:r w:rsidR="00BC5E8B" w:rsidRPr="003763BB">
        <w:rPr>
          <w:rFonts w:ascii="Times New Roman" w:hAnsi="Times New Roman" w:cs="Times New Roman"/>
          <w:sz w:val="22"/>
          <w:szCs w:val="22"/>
        </w:rPr>
        <w:fldChar w:fldCharType="end"/>
      </w:r>
      <w:r w:rsidR="00421256" w:rsidRPr="003763BB">
        <w:rPr>
          <w:rFonts w:ascii="Times New Roman" w:hAnsi="Times New Roman" w:cs="Times New Roman"/>
          <w:sz w:val="22"/>
          <w:szCs w:val="22"/>
        </w:rPr>
        <w:t xml:space="preserve"> </w:t>
      </w:r>
      <w:r w:rsidR="0060499A">
        <w:rPr>
          <w:rFonts w:ascii="Times New Roman" w:hAnsi="Times New Roman" w:cs="Times New Roman"/>
          <w:sz w:val="22"/>
          <w:szCs w:val="22"/>
        </w:rPr>
        <w:t xml:space="preserve">that are </w:t>
      </w:r>
      <w:r w:rsidR="00421256" w:rsidRPr="003763BB">
        <w:rPr>
          <w:rFonts w:ascii="Times New Roman" w:hAnsi="Times New Roman" w:cs="Times New Roman"/>
          <w:sz w:val="22"/>
          <w:szCs w:val="22"/>
        </w:rPr>
        <w:t xml:space="preserve">tailoring conventional sample size </w:t>
      </w:r>
      <w:r w:rsidR="00EC05AB" w:rsidRPr="003763BB">
        <w:rPr>
          <w:rFonts w:ascii="Times New Roman" w:hAnsi="Times New Roman" w:cs="Times New Roman"/>
          <w:sz w:val="22"/>
          <w:szCs w:val="22"/>
        </w:rPr>
        <w:t xml:space="preserve">concepts to better fit the peculiarities </w:t>
      </w:r>
      <w:r w:rsidR="00876187" w:rsidRPr="003763BB">
        <w:rPr>
          <w:rFonts w:ascii="Times New Roman" w:hAnsi="Times New Roman" w:cs="Times New Roman"/>
          <w:sz w:val="22"/>
          <w:szCs w:val="22"/>
        </w:rPr>
        <w:t>in</w:t>
      </w:r>
      <w:r w:rsidR="00220F8C" w:rsidRPr="003763BB">
        <w:rPr>
          <w:rFonts w:ascii="Times New Roman" w:hAnsi="Times New Roman" w:cs="Times New Roman"/>
          <w:sz w:val="22"/>
          <w:szCs w:val="22"/>
        </w:rPr>
        <w:t xml:space="preserve"> typical</w:t>
      </w:r>
      <w:r w:rsidR="00EC05AB" w:rsidRPr="003763BB">
        <w:rPr>
          <w:rFonts w:ascii="Times New Roman" w:hAnsi="Times New Roman" w:cs="Times New Roman"/>
          <w:sz w:val="22"/>
          <w:szCs w:val="22"/>
        </w:rPr>
        <w:t xml:space="preserve"> US swine barns and</w:t>
      </w:r>
      <w:r w:rsidR="00876187" w:rsidRPr="003763BB">
        <w:rPr>
          <w:rFonts w:ascii="Times New Roman" w:hAnsi="Times New Roman" w:cs="Times New Roman"/>
          <w:sz w:val="22"/>
          <w:szCs w:val="22"/>
        </w:rPr>
        <w:t xml:space="preserve"> </w:t>
      </w:r>
      <w:r w:rsidR="003A6CFC" w:rsidRPr="003763BB">
        <w:rPr>
          <w:rFonts w:ascii="Times New Roman" w:hAnsi="Times New Roman" w:cs="Times New Roman"/>
          <w:sz w:val="22"/>
          <w:szCs w:val="22"/>
        </w:rPr>
        <w:t>the</w:t>
      </w:r>
      <w:r w:rsidR="009A468B" w:rsidRPr="003763BB">
        <w:rPr>
          <w:rFonts w:ascii="Times New Roman" w:hAnsi="Times New Roman" w:cs="Times New Roman"/>
          <w:sz w:val="22"/>
          <w:szCs w:val="22"/>
        </w:rPr>
        <w:t xml:space="preserve"> ecology</w:t>
      </w:r>
      <w:r w:rsidR="003A6CFC" w:rsidRPr="003763BB">
        <w:rPr>
          <w:rFonts w:ascii="Times New Roman" w:hAnsi="Times New Roman" w:cs="Times New Roman"/>
          <w:sz w:val="22"/>
          <w:szCs w:val="22"/>
        </w:rPr>
        <w:t xml:space="preserve"> of PRRSV</w:t>
      </w:r>
      <w:r w:rsidR="00EC05AB" w:rsidRPr="003763BB">
        <w:rPr>
          <w:rFonts w:ascii="Times New Roman" w:hAnsi="Times New Roman" w:cs="Times New Roman"/>
          <w:sz w:val="22"/>
          <w:szCs w:val="22"/>
        </w:rPr>
        <w:t>.</w:t>
      </w:r>
    </w:p>
    <w:p w14:paraId="3EA616D7" w14:textId="04C714BE" w:rsidR="009A468B" w:rsidRPr="003763BB" w:rsidRDefault="009A468B" w:rsidP="00623B98">
      <w:pPr>
        <w:jc w:val="both"/>
        <w:rPr>
          <w:rFonts w:ascii="Times New Roman" w:hAnsi="Times New Roman" w:cs="Times New Roman"/>
          <w:sz w:val="22"/>
          <w:szCs w:val="22"/>
        </w:rPr>
      </w:pPr>
    </w:p>
    <w:p w14:paraId="6473804F" w14:textId="70BA77E5" w:rsidR="009A468B" w:rsidRPr="003763BB" w:rsidRDefault="009A468B" w:rsidP="00623B98">
      <w:pPr>
        <w:jc w:val="both"/>
        <w:rPr>
          <w:rFonts w:ascii="Times New Roman" w:hAnsi="Times New Roman" w:cs="Times New Roman"/>
          <w:b/>
          <w:bCs/>
          <w:sz w:val="22"/>
          <w:szCs w:val="22"/>
        </w:rPr>
      </w:pPr>
      <w:r w:rsidRPr="003763BB">
        <w:rPr>
          <w:rFonts w:ascii="Times New Roman" w:hAnsi="Times New Roman" w:cs="Times New Roman"/>
          <w:b/>
          <w:bCs/>
          <w:sz w:val="22"/>
          <w:szCs w:val="22"/>
        </w:rPr>
        <w:t>References</w:t>
      </w:r>
    </w:p>
    <w:p w14:paraId="1ED8A771" w14:textId="6A1B0281" w:rsidR="001B357A" w:rsidRPr="003763BB" w:rsidRDefault="001B357A" w:rsidP="00623B98">
      <w:pPr>
        <w:jc w:val="both"/>
        <w:rPr>
          <w:rFonts w:ascii="Times New Roman" w:hAnsi="Times New Roman" w:cs="Times New Roman"/>
          <w:b/>
          <w:bCs/>
          <w:sz w:val="22"/>
          <w:szCs w:val="22"/>
        </w:rPr>
      </w:pPr>
    </w:p>
    <w:p w14:paraId="4C62E4DD" w14:textId="472434D3" w:rsidR="00B054FD" w:rsidRPr="00B054FD" w:rsidRDefault="009A468B" w:rsidP="00B054FD">
      <w:pPr>
        <w:widowControl w:val="0"/>
        <w:autoSpaceDE w:val="0"/>
        <w:autoSpaceDN w:val="0"/>
        <w:adjustRightInd w:val="0"/>
        <w:ind w:left="640" w:hanging="640"/>
        <w:rPr>
          <w:rFonts w:ascii="Times New Roman" w:hAnsi="Times New Roman" w:cs="Times New Roman"/>
          <w:noProof/>
          <w:sz w:val="22"/>
        </w:rPr>
      </w:pPr>
      <w:r w:rsidRPr="003763BB">
        <w:rPr>
          <w:rFonts w:ascii="Times New Roman" w:hAnsi="Times New Roman" w:cs="Times New Roman"/>
          <w:sz w:val="22"/>
          <w:szCs w:val="22"/>
        </w:rPr>
        <w:fldChar w:fldCharType="begin" w:fldLock="1"/>
      </w:r>
      <w:r w:rsidRPr="003763BB">
        <w:rPr>
          <w:rFonts w:ascii="Times New Roman" w:hAnsi="Times New Roman" w:cs="Times New Roman"/>
          <w:sz w:val="22"/>
          <w:szCs w:val="22"/>
        </w:rPr>
        <w:instrText xml:space="preserve">ADDIN Mendeley Bibliography CSL_BIBLIOGRAPHY </w:instrText>
      </w:r>
      <w:r w:rsidRPr="003763BB">
        <w:rPr>
          <w:rFonts w:ascii="Times New Roman" w:hAnsi="Times New Roman" w:cs="Times New Roman"/>
          <w:sz w:val="22"/>
          <w:szCs w:val="22"/>
        </w:rPr>
        <w:fldChar w:fldCharType="separate"/>
      </w:r>
      <w:r w:rsidR="00B054FD" w:rsidRPr="00B054FD">
        <w:rPr>
          <w:rFonts w:ascii="Times New Roman" w:hAnsi="Times New Roman" w:cs="Times New Roman"/>
          <w:noProof/>
          <w:sz w:val="22"/>
        </w:rPr>
        <w:t xml:space="preserve">1. </w:t>
      </w:r>
      <w:r w:rsidR="00B054FD" w:rsidRPr="00B054FD">
        <w:rPr>
          <w:rFonts w:ascii="Times New Roman" w:hAnsi="Times New Roman" w:cs="Times New Roman"/>
          <w:noProof/>
          <w:sz w:val="22"/>
        </w:rPr>
        <w:tab/>
        <w:t xml:space="preserve">Fosgate GT. Practical sample size calculations for surveillance and diagnostic investigations. </w:t>
      </w:r>
      <w:r w:rsidR="00B054FD" w:rsidRPr="00B054FD">
        <w:rPr>
          <w:rFonts w:ascii="Times New Roman" w:hAnsi="Times New Roman" w:cs="Times New Roman"/>
          <w:i/>
          <w:iCs/>
          <w:noProof/>
          <w:sz w:val="22"/>
        </w:rPr>
        <w:t>J Vet Diagnostic Investig</w:t>
      </w:r>
      <w:r w:rsidR="00B054FD" w:rsidRPr="00B054FD">
        <w:rPr>
          <w:rFonts w:ascii="Times New Roman" w:hAnsi="Times New Roman" w:cs="Times New Roman"/>
          <w:noProof/>
          <w:sz w:val="22"/>
        </w:rPr>
        <w:t>. 2009;21(1):3-14. doi:10.1177/104063870902100102</w:t>
      </w:r>
    </w:p>
    <w:p w14:paraId="08F2D079" w14:textId="77777777" w:rsidR="00B054FD" w:rsidRPr="00AF0414" w:rsidRDefault="00B054FD" w:rsidP="00B054FD">
      <w:pPr>
        <w:widowControl w:val="0"/>
        <w:autoSpaceDE w:val="0"/>
        <w:autoSpaceDN w:val="0"/>
        <w:adjustRightInd w:val="0"/>
        <w:ind w:left="640" w:hanging="640"/>
        <w:rPr>
          <w:rFonts w:ascii="Times New Roman" w:hAnsi="Times New Roman" w:cs="Times New Roman"/>
          <w:noProof/>
          <w:sz w:val="22"/>
          <w:lang w:val="pt-BR"/>
        </w:rPr>
      </w:pPr>
      <w:r w:rsidRPr="00B054FD">
        <w:rPr>
          <w:rFonts w:ascii="Times New Roman" w:hAnsi="Times New Roman" w:cs="Times New Roman"/>
          <w:noProof/>
          <w:sz w:val="22"/>
        </w:rPr>
        <w:t xml:space="preserve">2. </w:t>
      </w:r>
      <w:r w:rsidRPr="00B054FD">
        <w:rPr>
          <w:rFonts w:ascii="Times New Roman" w:hAnsi="Times New Roman" w:cs="Times New Roman"/>
          <w:noProof/>
          <w:sz w:val="22"/>
        </w:rPr>
        <w:tab/>
        <w:t xml:space="preserve">Trevisan G, Linhares LCM, Crim B, et al. Macroepidemiological aspects of porcine reproductive and respiratory syndrome virus detection by major United States veterinary diagnostic laboratories over time, age group, and specimen. </w:t>
      </w:r>
      <w:r w:rsidRPr="00AF0414">
        <w:rPr>
          <w:rFonts w:ascii="Times New Roman" w:hAnsi="Times New Roman" w:cs="Times New Roman"/>
          <w:noProof/>
          <w:sz w:val="22"/>
          <w:lang w:val="pt-BR"/>
        </w:rPr>
        <w:t xml:space="preserve">Shaman J, ed. </w:t>
      </w:r>
      <w:r w:rsidRPr="00AF0414">
        <w:rPr>
          <w:rFonts w:ascii="Times New Roman" w:hAnsi="Times New Roman" w:cs="Times New Roman"/>
          <w:i/>
          <w:iCs/>
          <w:noProof/>
          <w:sz w:val="22"/>
          <w:lang w:val="pt-BR"/>
        </w:rPr>
        <w:t>PLoS One</w:t>
      </w:r>
      <w:r w:rsidRPr="00AF0414">
        <w:rPr>
          <w:rFonts w:ascii="Times New Roman" w:hAnsi="Times New Roman" w:cs="Times New Roman"/>
          <w:noProof/>
          <w:sz w:val="22"/>
          <w:lang w:val="pt-BR"/>
        </w:rPr>
        <w:t>. 2019;14(10):e0223544. doi:10.1371/journal.pone.0223544</w:t>
      </w:r>
    </w:p>
    <w:p w14:paraId="663471CB" w14:textId="77777777" w:rsidR="00B054FD" w:rsidRPr="00B054FD" w:rsidRDefault="00B054FD" w:rsidP="00B054FD">
      <w:pPr>
        <w:widowControl w:val="0"/>
        <w:autoSpaceDE w:val="0"/>
        <w:autoSpaceDN w:val="0"/>
        <w:adjustRightInd w:val="0"/>
        <w:ind w:left="640" w:hanging="640"/>
        <w:rPr>
          <w:rFonts w:ascii="Times New Roman" w:hAnsi="Times New Roman" w:cs="Times New Roman"/>
          <w:noProof/>
          <w:sz w:val="22"/>
        </w:rPr>
      </w:pPr>
      <w:r w:rsidRPr="00AF0414">
        <w:rPr>
          <w:rFonts w:ascii="Times New Roman" w:hAnsi="Times New Roman" w:cs="Times New Roman"/>
          <w:noProof/>
          <w:sz w:val="22"/>
          <w:lang w:val="pt-BR"/>
        </w:rPr>
        <w:t xml:space="preserve">3. </w:t>
      </w:r>
      <w:r w:rsidRPr="00AF0414">
        <w:rPr>
          <w:rFonts w:ascii="Times New Roman" w:hAnsi="Times New Roman" w:cs="Times New Roman"/>
          <w:noProof/>
          <w:sz w:val="22"/>
          <w:lang w:val="pt-BR"/>
        </w:rPr>
        <w:tab/>
        <w:t xml:space="preserve">Osemeke OH, de Freitas Costa E, Almeida MN, et al. </w:t>
      </w:r>
      <w:r w:rsidRPr="00B054FD">
        <w:rPr>
          <w:rFonts w:ascii="Times New Roman" w:hAnsi="Times New Roman" w:cs="Times New Roman"/>
          <w:noProof/>
          <w:sz w:val="22"/>
        </w:rPr>
        <w:t xml:space="preserve">Effect of pooling family oral fluids on the probability of PRRSV RNA detection by RT-rtPCR. </w:t>
      </w:r>
      <w:r w:rsidRPr="00B054FD">
        <w:rPr>
          <w:rFonts w:ascii="Times New Roman" w:hAnsi="Times New Roman" w:cs="Times New Roman"/>
          <w:i/>
          <w:iCs/>
          <w:noProof/>
          <w:sz w:val="22"/>
        </w:rPr>
        <w:t>Prev Vet Med</w:t>
      </w:r>
      <w:r w:rsidRPr="00B054FD">
        <w:rPr>
          <w:rFonts w:ascii="Times New Roman" w:hAnsi="Times New Roman" w:cs="Times New Roman"/>
          <w:noProof/>
          <w:sz w:val="22"/>
        </w:rPr>
        <w:t>. Published online July 3, 2022:105701. doi:10.1016/J.PREVETMED.2022.105701</w:t>
      </w:r>
    </w:p>
    <w:p w14:paraId="04FE6FA9" w14:textId="77777777" w:rsidR="00B054FD" w:rsidRPr="00B054FD" w:rsidRDefault="00B054FD" w:rsidP="00B054FD">
      <w:pPr>
        <w:widowControl w:val="0"/>
        <w:autoSpaceDE w:val="0"/>
        <w:autoSpaceDN w:val="0"/>
        <w:adjustRightInd w:val="0"/>
        <w:ind w:left="640" w:hanging="640"/>
        <w:rPr>
          <w:rFonts w:ascii="Times New Roman" w:hAnsi="Times New Roman" w:cs="Times New Roman"/>
          <w:noProof/>
          <w:sz w:val="22"/>
        </w:rPr>
      </w:pPr>
      <w:r w:rsidRPr="00B054FD">
        <w:rPr>
          <w:rFonts w:ascii="Times New Roman" w:hAnsi="Times New Roman" w:cs="Times New Roman"/>
          <w:noProof/>
          <w:sz w:val="22"/>
        </w:rPr>
        <w:t xml:space="preserve">4. </w:t>
      </w:r>
      <w:r w:rsidRPr="00B054FD">
        <w:rPr>
          <w:rFonts w:ascii="Times New Roman" w:hAnsi="Times New Roman" w:cs="Times New Roman"/>
          <w:noProof/>
          <w:sz w:val="22"/>
        </w:rPr>
        <w:tab/>
        <w:t xml:space="preserve">Almeida MN, Zhang M, Lopez WAL, et al. A comparison of three sampling approaches for detecting PRRSV in suckling piglets. </w:t>
      </w:r>
      <w:r w:rsidRPr="00B054FD">
        <w:rPr>
          <w:rFonts w:ascii="Times New Roman" w:hAnsi="Times New Roman" w:cs="Times New Roman"/>
          <w:i/>
          <w:iCs/>
          <w:noProof/>
          <w:sz w:val="22"/>
        </w:rPr>
        <w:t>Prev Vet Med</w:t>
      </w:r>
      <w:r w:rsidRPr="00B054FD">
        <w:rPr>
          <w:rFonts w:ascii="Times New Roman" w:hAnsi="Times New Roman" w:cs="Times New Roman"/>
          <w:noProof/>
          <w:sz w:val="22"/>
        </w:rPr>
        <w:t>. 2021;194:105427. Accessed March 22, 2022. https://pubmed.ncbi.nlm.nih.gov/34271476/</w:t>
      </w:r>
    </w:p>
    <w:p w14:paraId="300E63FD" w14:textId="77777777" w:rsidR="00B054FD" w:rsidRPr="00B054FD" w:rsidRDefault="00B054FD" w:rsidP="00B054FD">
      <w:pPr>
        <w:widowControl w:val="0"/>
        <w:autoSpaceDE w:val="0"/>
        <w:autoSpaceDN w:val="0"/>
        <w:adjustRightInd w:val="0"/>
        <w:ind w:left="640" w:hanging="640"/>
        <w:rPr>
          <w:rFonts w:ascii="Times New Roman" w:hAnsi="Times New Roman" w:cs="Times New Roman"/>
          <w:noProof/>
          <w:sz w:val="22"/>
        </w:rPr>
      </w:pPr>
      <w:r w:rsidRPr="00B054FD">
        <w:rPr>
          <w:rFonts w:ascii="Times New Roman" w:hAnsi="Times New Roman" w:cs="Times New Roman"/>
          <w:noProof/>
          <w:sz w:val="22"/>
        </w:rPr>
        <w:t xml:space="preserve">5. </w:t>
      </w:r>
      <w:r w:rsidRPr="00B054FD">
        <w:rPr>
          <w:rFonts w:ascii="Times New Roman" w:hAnsi="Times New Roman" w:cs="Times New Roman"/>
          <w:noProof/>
          <w:sz w:val="22"/>
        </w:rPr>
        <w:tab/>
        <w:t>R Core Team. R: A Language and Environment for Statistical Computing: R Foundation for Statistical Computing Vienna, Austria. Published online 2019.</w:t>
      </w:r>
    </w:p>
    <w:p w14:paraId="331EA03A" w14:textId="77777777" w:rsidR="00B054FD" w:rsidRPr="00B054FD" w:rsidRDefault="00B054FD" w:rsidP="00B054FD">
      <w:pPr>
        <w:widowControl w:val="0"/>
        <w:autoSpaceDE w:val="0"/>
        <w:autoSpaceDN w:val="0"/>
        <w:adjustRightInd w:val="0"/>
        <w:ind w:left="640" w:hanging="640"/>
        <w:rPr>
          <w:rFonts w:ascii="Times New Roman" w:hAnsi="Times New Roman" w:cs="Times New Roman"/>
          <w:noProof/>
          <w:sz w:val="22"/>
        </w:rPr>
      </w:pPr>
      <w:r w:rsidRPr="00B054FD">
        <w:rPr>
          <w:rFonts w:ascii="Times New Roman" w:hAnsi="Times New Roman" w:cs="Times New Roman"/>
          <w:noProof/>
          <w:sz w:val="22"/>
        </w:rPr>
        <w:t xml:space="preserve">6. </w:t>
      </w:r>
      <w:r w:rsidRPr="00B054FD">
        <w:rPr>
          <w:rFonts w:ascii="Times New Roman" w:hAnsi="Times New Roman" w:cs="Times New Roman"/>
          <w:noProof/>
          <w:sz w:val="22"/>
        </w:rPr>
        <w:tab/>
        <w:t xml:space="preserve">Almeida MN, Zhang M, Lopez WAL, et al. A comparison of three sampling approaches for detecting PRRSV in suckling piglets. </w:t>
      </w:r>
      <w:r w:rsidRPr="00B054FD">
        <w:rPr>
          <w:rFonts w:ascii="Times New Roman" w:hAnsi="Times New Roman" w:cs="Times New Roman"/>
          <w:i/>
          <w:iCs/>
          <w:noProof/>
          <w:sz w:val="22"/>
        </w:rPr>
        <w:t>Prev Vet Med</w:t>
      </w:r>
      <w:r w:rsidRPr="00B054FD">
        <w:rPr>
          <w:rFonts w:ascii="Times New Roman" w:hAnsi="Times New Roman" w:cs="Times New Roman"/>
          <w:noProof/>
          <w:sz w:val="22"/>
        </w:rPr>
        <w:t>. 2021;194:105427. doi:10.1016/J.PREVETMED.2021.105427</w:t>
      </w:r>
    </w:p>
    <w:p w14:paraId="38F59734" w14:textId="77777777" w:rsidR="00B054FD" w:rsidRPr="00B054FD" w:rsidRDefault="00B054FD" w:rsidP="00B054FD">
      <w:pPr>
        <w:widowControl w:val="0"/>
        <w:autoSpaceDE w:val="0"/>
        <w:autoSpaceDN w:val="0"/>
        <w:adjustRightInd w:val="0"/>
        <w:ind w:left="640" w:hanging="640"/>
        <w:rPr>
          <w:rFonts w:ascii="Times New Roman" w:hAnsi="Times New Roman" w:cs="Times New Roman"/>
          <w:noProof/>
          <w:sz w:val="22"/>
        </w:rPr>
      </w:pPr>
      <w:r w:rsidRPr="00B054FD">
        <w:rPr>
          <w:rFonts w:ascii="Times New Roman" w:hAnsi="Times New Roman" w:cs="Times New Roman"/>
          <w:noProof/>
          <w:sz w:val="22"/>
        </w:rPr>
        <w:t xml:space="preserve">7. </w:t>
      </w:r>
      <w:r w:rsidRPr="00B054FD">
        <w:rPr>
          <w:rFonts w:ascii="Times New Roman" w:hAnsi="Times New Roman" w:cs="Times New Roman"/>
          <w:noProof/>
          <w:sz w:val="22"/>
        </w:rPr>
        <w:tab/>
        <w:t xml:space="preserve">Rotolo ML, Sun Y, Wang C, et al. Sampling guidelines for oral fluid-based surveys of group-housed animals. </w:t>
      </w:r>
      <w:r w:rsidRPr="00B054FD">
        <w:rPr>
          <w:rFonts w:ascii="Times New Roman" w:hAnsi="Times New Roman" w:cs="Times New Roman"/>
          <w:i/>
          <w:iCs/>
          <w:noProof/>
          <w:sz w:val="22"/>
        </w:rPr>
        <w:t>Vet Microbiol</w:t>
      </w:r>
      <w:r w:rsidRPr="00B054FD">
        <w:rPr>
          <w:rFonts w:ascii="Times New Roman" w:hAnsi="Times New Roman" w:cs="Times New Roman"/>
          <w:noProof/>
          <w:sz w:val="22"/>
        </w:rPr>
        <w:t>. 2017;209:20-29. doi:10.1016/j.vetmic.2017.02.004</w:t>
      </w:r>
    </w:p>
    <w:p w14:paraId="27207BA3" w14:textId="79CDAEC7" w:rsidR="00A30BC6" w:rsidRPr="003763BB" w:rsidRDefault="009A468B" w:rsidP="003763BB">
      <w:pPr>
        <w:widowControl w:val="0"/>
        <w:autoSpaceDE w:val="0"/>
        <w:autoSpaceDN w:val="0"/>
        <w:adjustRightInd w:val="0"/>
        <w:jc w:val="both"/>
        <w:rPr>
          <w:rFonts w:ascii="Times New Roman" w:hAnsi="Times New Roman" w:cs="Times New Roman"/>
          <w:sz w:val="22"/>
          <w:szCs w:val="22"/>
        </w:rPr>
      </w:pPr>
      <w:r w:rsidRPr="003763BB">
        <w:rPr>
          <w:rFonts w:ascii="Times New Roman" w:hAnsi="Times New Roman" w:cs="Times New Roman"/>
          <w:sz w:val="22"/>
          <w:szCs w:val="22"/>
        </w:rPr>
        <w:fldChar w:fldCharType="end"/>
      </w:r>
    </w:p>
    <w:sectPr w:rsidR="00A30BC6" w:rsidRPr="003763BB" w:rsidSect="005827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de Freitas Costa, Eduardo" w:date="2022-08-05T10:55:00Z" w:initials="dFCE">
    <w:p w14:paraId="3B5FA5C2" w14:textId="762A40BD" w:rsidR="00894322" w:rsidRDefault="00894322">
      <w:pPr>
        <w:pStyle w:val="CommentText"/>
      </w:pPr>
      <w:r>
        <w:rPr>
          <w:rStyle w:val="CommentReference"/>
        </w:rPr>
        <w:annotationRef/>
      </w:r>
      <w:r>
        <w:t>The clustering factor was fit by minimizing the sum of the residuals using 5000 iterations in a monte carlo simulation...</w:t>
      </w:r>
    </w:p>
  </w:comment>
  <w:comment w:id="47" w:author="de Freitas Costa, Eduardo" w:date="2022-08-05T10:40:00Z" w:initials="dFCE">
    <w:p w14:paraId="748CE79F" w14:textId="249B19F2" w:rsidR="00AF0414" w:rsidRDefault="00AF0414">
      <w:pPr>
        <w:pStyle w:val="CommentText"/>
      </w:pPr>
      <w:r>
        <w:rPr>
          <w:rStyle w:val="CommentReference"/>
        </w:rPr>
        <w:annotationRef/>
      </w:r>
      <w:r>
        <w:t>Interval?</w:t>
      </w:r>
    </w:p>
  </w:comment>
  <w:comment w:id="48" w:author="de Freitas Costa, Eduardo" w:date="2022-08-05T10:41:00Z" w:initials="dFCE">
    <w:p w14:paraId="7F30A41A" w14:textId="4086EC08" w:rsidR="00AF0414" w:rsidRDefault="00AF0414">
      <w:pPr>
        <w:pStyle w:val="CommentText"/>
      </w:pPr>
      <w:r>
        <w:rPr>
          <w:rStyle w:val="CommentReference"/>
        </w:rPr>
        <w:annotationRef/>
      </w:r>
      <w:r>
        <w:t>The number of crates not?</w:t>
      </w:r>
    </w:p>
  </w:comment>
  <w:comment w:id="49" w:author="de Freitas Costa, Eduardo" w:date="2022-08-05T10:35:00Z" w:initials="dFCE">
    <w:p w14:paraId="68260C0D" w14:textId="1B49F2D1" w:rsidR="00AF0414" w:rsidRDefault="00AF0414">
      <w:pPr>
        <w:pStyle w:val="CommentText"/>
      </w:pPr>
      <w:r>
        <w:rPr>
          <w:rStyle w:val="CommentReference"/>
        </w:rPr>
        <w:annotationRef/>
      </w:r>
      <w:r>
        <w:t>Henry, can you include a few lines about the results?</w:t>
      </w:r>
    </w:p>
    <w:p w14:paraId="7EF503EE" w14:textId="18A4B0A8" w:rsidR="00AF0414" w:rsidRDefault="00AF0414">
      <w:pPr>
        <w:pStyle w:val="CommentText"/>
      </w:pPr>
    </w:p>
    <w:p w14:paraId="0119E5CA" w14:textId="0BF78B2E" w:rsidR="00AF0414" w:rsidRDefault="00AF0414">
      <w:pPr>
        <w:pStyle w:val="CommentText"/>
      </w:pPr>
      <w:r>
        <w:t>You are using a lot of space to jump in general conclusions (they are a bit repetitive to me).</w:t>
      </w:r>
    </w:p>
    <w:p w14:paraId="75FB4626" w14:textId="77777777" w:rsidR="00AF0414" w:rsidRDefault="00AF0414">
      <w:pPr>
        <w:pStyle w:val="CommentText"/>
      </w:pPr>
    </w:p>
    <w:p w14:paraId="3709625D" w14:textId="592C9165" w:rsidR="00AF0414" w:rsidRDefault="00AF0414">
      <w:pPr>
        <w:pStyle w:val="CommentText"/>
      </w:pPr>
      <w:r>
        <w:t>Why are we observing different curves at low clustering level? Why high clustering levels reduce the distance between ALP and TLP regardless the 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5FA5C2" w15:done="0"/>
  <w15:commentEx w15:paraId="748CE79F" w15:done="0"/>
  <w15:commentEx w15:paraId="7F30A41A" w15:done="0"/>
  <w15:commentEx w15:paraId="37096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75A1" w16cex:dateUtc="2022-08-05T08:55:00Z"/>
  <w16cex:commentExtensible w16cex:durableId="2697720D" w16cex:dateUtc="2022-08-05T08:40:00Z"/>
  <w16cex:commentExtensible w16cex:durableId="26977251" w16cex:dateUtc="2022-08-05T08:41:00Z"/>
  <w16cex:commentExtensible w16cex:durableId="269770E9" w16cex:dateUtc="2022-08-05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5FA5C2" w16cid:durableId="269775A1"/>
  <w16cid:commentId w16cid:paraId="748CE79F" w16cid:durableId="2697720D"/>
  <w16cid:commentId w16cid:paraId="7F30A41A" w16cid:durableId="26977251"/>
  <w16cid:commentId w16cid:paraId="3709625D" w16cid:durableId="26977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A1DD" w14:textId="77777777" w:rsidR="00200496" w:rsidRDefault="00200496" w:rsidP="003763BB">
      <w:r>
        <w:separator/>
      </w:r>
    </w:p>
  </w:endnote>
  <w:endnote w:type="continuationSeparator" w:id="0">
    <w:p w14:paraId="3A35914F" w14:textId="77777777" w:rsidR="00200496" w:rsidRDefault="00200496" w:rsidP="003763BB">
      <w:r>
        <w:continuationSeparator/>
      </w:r>
    </w:p>
  </w:endnote>
  <w:endnote w:type="continuationNotice" w:id="1">
    <w:p w14:paraId="0C6D9BC6" w14:textId="77777777" w:rsidR="001011C1" w:rsidRDefault="00101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532E" w14:textId="77777777" w:rsidR="00200496" w:rsidRDefault="00200496" w:rsidP="003763BB">
      <w:r>
        <w:separator/>
      </w:r>
    </w:p>
  </w:footnote>
  <w:footnote w:type="continuationSeparator" w:id="0">
    <w:p w14:paraId="7EFFA257" w14:textId="77777777" w:rsidR="00200496" w:rsidRDefault="00200496" w:rsidP="003763BB">
      <w:r>
        <w:continuationSeparator/>
      </w:r>
    </w:p>
  </w:footnote>
  <w:footnote w:type="continuationNotice" w:id="1">
    <w:p w14:paraId="49FFBA18" w14:textId="77777777" w:rsidR="001011C1" w:rsidRDefault="001011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Freitas Costa, Eduardo">
    <w15:presenceInfo w15:providerId="None" w15:userId="de Freitas Costa, 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rIwAhLGlqbmFko6SsGpxcWZ+XkgBca1APzv9cgsAAAA"/>
  </w:docVars>
  <w:rsids>
    <w:rsidRoot w:val="00504EB3"/>
    <w:rsid w:val="00002B0F"/>
    <w:rsid w:val="00027991"/>
    <w:rsid w:val="00043D8E"/>
    <w:rsid w:val="00063295"/>
    <w:rsid w:val="00064E8C"/>
    <w:rsid w:val="00091CBF"/>
    <w:rsid w:val="000933B2"/>
    <w:rsid w:val="001011C1"/>
    <w:rsid w:val="00163F96"/>
    <w:rsid w:val="00185597"/>
    <w:rsid w:val="001B25E4"/>
    <w:rsid w:val="001B357A"/>
    <w:rsid w:val="001F17A4"/>
    <w:rsid w:val="00200496"/>
    <w:rsid w:val="00205B14"/>
    <w:rsid w:val="00220F8C"/>
    <w:rsid w:val="00246880"/>
    <w:rsid w:val="002938A6"/>
    <w:rsid w:val="002941AB"/>
    <w:rsid w:val="002D495F"/>
    <w:rsid w:val="002E546F"/>
    <w:rsid w:val="003763BB"/>
    <w:rsid w:val="003A6CFC"/>
    <w:rsid w:val="004102F6"/>
    <w:rsid w:val="00410953"/>
    <w:rsid w:val="00416CF6"/>
    <w:rsid w:val="00421256"/>
    <w:rsid w:val="00432979"/>
    <w:rsid w:val="00435741"/>
    <w:rsid w:val="004B7FAB"/>
    <w:rsid w:val="004C46D7"/>
    <w:rsid w:val="00504EB3"/>
    <w:rsid w:val="0053024F"/>
    <w:rsid w:val="005367C5"/>
    <w:rsid w:val="005827B0"/>
    <w:rsid w:val="005C661B"/>
    <w:rsid w:val="0060499A"/>
    <w:rsid w:val="00623B98"/>
    <w:rsid w:val="00675BB1"/>
    <w:rsid w:val="006D79D9"/>
    <w:rsid w:val="006F1EC3"/>
    <w:rsid w:val="006F3815"/>
    <w:rsid w:val="00720128"/>
    <w:rsid w:val="00737B7D"/>
    <w:rsid w:val="007433A0"/>
    <w:rsid w:val="0078603D"/>
    <w:rsid w:val="0078673C"/>
    <w:rsid w:val="0079054B"/>
    <w:rsid w:val="007A109A"/>
    <w:rsid w:val="007B65BD"/>
    <w:rsid w:val="007C1CB0"/>
    <w:rsid w:val="007E5E4A"/>
    <w:rsid w:val="00815D23"/>
    <w:rsid w:val="00843238"/>
    <w:rsid w:val="00850198"/>
    <w:rsid w:val="0085759E"/>
    <w:rsid w:val="0087313C"/>
    <w:rsid w:val="008745B0"/>
    <w:rsid w:val="00876187"/>
    <w:rsid w:val="0089240E"/>
    <w:rsid w:val="00894322"/>
    <w:rsid w:val="008D54A2"/>
    <w:rsid w:val="008E0659"/>
    <w:rsid w:val="009154BE"/>
    <w:rsid w:val="00941E8D"/>
    <w:rsid w:val="009A468B"/>
    <w:rsid w:val="009E504E"/>
    <w:rsid w:val="00A045EA"/>
    <w:rsid w:val="00A30BC6"/>
    <w:rsid w:val="00A3405B"/>
    <w:rsid w:val="00A40BA9"/>
    <w:rsid w:val="00A73B00"/>
    <w:rsid w:val="00A810DE"/>
    <w:rsid w:val="00AA2A94"/>
    <w:rsid w:val="00AD2185"/>
    <w:rsid w:val="00AD47BE"/>
    <w:rsid w:val="00AF0414"/>
    <w:rsid w:val="00B0295F"/>
    <w:rsid w:val="00B02C3F"/>
    <w:rsid w:val="00B054FD"/>
    <w:rsid w:val="00B07925"/>
    <w:rsid w:val="00B119AC"/>
    <w:rsid w:val="00B17278"/>
    <w:rsid w:val="00B36C75"/>
    <w:rsid w:val="00BC5E8B"/>
    <w:rsid w:val="00BF3C28"/>
    <w:rsid w:val="00C05F03"/>
    <w:rsid w:val="00C21E27"/>
    <w:rsid w:val="00C253C1"/>
    <w:rsid w:val="00C510F3"/>
    <w:rsid w:val="00C57634"/>
    <w:rsid w:val="00C93207"/>
    <w:rsid w:val="00C971FD"/>
    <w:rsid w:val="00CB2C25"/>
    <w:rsid w:val="00CF479F"/>
    <w:rsid w:val="00D372A2"/>
    <w:rsid w:val="00D7012A"/>
    <w:rsid w:val="00D95130"/>
    <w:rsid w:val="00DC146F"/>
    <w:rsid w:val="00DF5701"/>
    <w:rsid w:val="00E37F5E"/>
    <w:rsid w:val="00EC05AB"/>
    <w:rsid w:val="00ED114D"/>
    <w:rsid w:val="00EE2724"/>
    <w:rsid w:val="00F30251"/>
    <w:rsid w:val="00F40D55"/>
    <w:rsid w:val="00F5757E"/>
    <w:rsid w:val="00FC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777F"/>
  <w15:chartTrackingRefBased/>
  <w15:docId w15:val="{550CB552-3D96-564F-8CDB-7197EF62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3BB"/>
    <w:pPr>
      <w:tabs>
        <w:tab w:val="center" w:pos="4680"/>
        <w:tab w:val="right" w:pos="9360"/>
      </w:tabs>
    </w:pPr>
  </w:style>
  <w:style w:type="character" w:customStyle="1" w:styleId="HeaderChar">
    <w:name w:val="Header Char"/>
    <w:basedOn w:val="DefaultParagraphFont"/>
    <w:link w:val="Header"/>
    <w:uiPriority w:val="99"/>
    <w:rsid w:val="003763BB"/>
  </w:style>
  <w:style w:type="paragraph" w:styleId="Footer">
    <w:name w:val="footer"/>
    <w:basedOn w:val="Normal"/>
    <w:link w:val="FooterChar"/>
    <w:uiPriority w:val="99"/>
    <w:unhideWhenUsed/>
    <w:rsid w:val="003763BB"/>
    <w:pPr>
      <w:tabs>
        <w:tab w:val="center" w:pos="4680"/>
        <w:tab w:val="right" w:pos="9360"/>
      </w:tabs>
    </w:pPr>
  </w:style>
  <w:style w:type="character" w:customStyle="1" w:styleId="FooterChar">
    <w:name w:val="Footer Char"/>
    <w:basedOn w:val="DefaultParagraphFont"/>
    <w:link w:val="Footer"/>
    <w:uiPriority w:val="99"/>
    <w:rsid w:val="003763BB"/>
  </w:style>
  <w:style w:type="character" w:styleId="CommentReference">
    <w:name w:val="annotation reference"/>
    <w:basedOn w:val="DefaultParagraphFont"/>
    <w:uiPriority w:val="99"/>
    <w:semiHidden/>
    <w:unhideWhenUsed/>
    <w:rsid w:val="00AF0414"/>
    <w:rPr>
      <w:sz w:val="16"/>
      <w:szCs w:val="16"/>
    </w:rPr>
  </w:style>
  <w:style w:type="paragraph" w:styleId="CommentText">
    <w:name w:val="annotation text"/>
    <w:basedOn w:val="Normal"/>
    <w:link w:val="CommentTextChar"/>
    <w:uiPriority w:val="99"/>
    <w:semiHidden/>
    <w:unhideWhenUsed/>
    <w:rsid w:val="00AF0414"/>
    <w:rPr>
      <w:sz w:val="20"/>
      <w:szCs w:val="20"/>
    </w:rPr>
  </w:style>
  <w:style w:type="character" w:customStyle="1" w:styleId="CommentTextChar">
    <w:name w:val="Comment Text Char"/>
    <w:basedOn w:val="DefaultParagraphFont"/>
    <w:link w:val="CommentText"/>
    <w:uiPriority w:val="99"/>
    <w:semiHidden/>
    <w:rsid w:val="00AF0414"/>
    <w:rPr>
      <w:sz w:val="20"/>
      <w:szCs w:val="20"/>
    </w:rPr>
  </w:style>
  <w:style w:type="paragraph" w:styleId="CommentSubject">
    <w:name w:val="annotation subject"/>
    <w:basedOn w:val="CommentText"/>
    <w:next w:val="CommentText"/>
    <w:link w:val="CommentSubjectChar"/>
    <w:uiPriority w:val="99"/>
    <w:semiHidden/>
    <w:unhideWhenUsed/>
    <w:rsid w:val="00AF0414"/>
    <w:rPr>
      <w:b/>
      <w:bCs/>
    </w:rPr>
  </w:style>
  <w:style w:type="character" w:customStyle="1" w:styleId="CommentSubjectChar">
    <w:name w:val="Comment Subject Char"/>
    <w:basedOn w:val="CommentTextChar"/>
    <w:link w:val="CommentSubject"/>
    <w:uiPriority w:val="99"/>
    <w:semiHidden/>
    <w:rsid w:val="00AF04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A651-2197-9C40-A3F6-1C43EE0C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4409</Words>
  <Characters>24251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Onyekachukwu Osemeke</dc:creator>
  <cp:keywords/>
  <dc:description/>
  <cp:lastModifiedBy>de Freitas Costa, Eduardo</cp:lastModifiedBy>
  <cp:revision>6</cp:revision>
  <dcterms:created xsi:type="dcterms:W3CDTF">2022-08-05T08:49:00Z</dcterms:created>
  <dcterms:modified xsi:type="dcterms:W3CDTF">2022-08-05T08:59:00Z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http://www.zotero.org/styles/preventive-veterinary-medicine</vt:lpwstr>
  </property>
  <property fmtid="{D5CDD505-2E9C-101B-9397-08002B2CF9AE}" pid="19" name="Mendeley Recent Style Name 8_1">
    <vt:lpwstr>Preventive Veterinary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56c49f53-e925-3231-ba98-b27897c5f02f</vt:lpwstr>
  </property>
  <property fmtid="{D5CDD505-2E9C-101B-9397-08002B2CF9AE}" pid="24" name="Mendeley Citation Style_1">
    <vt:lpwstr>http://www.zotero.org/styles/american-medical-association</vt:lpwstr>
  </property>
</Properties>
</file>
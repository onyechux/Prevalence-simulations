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E4BF" w14:textId="466E52E5" w:rsidR="00B74FB2" w:rsidRPr="003763BB" w:rsidRDefault="00B36C75" w:rsidP="00623B98">
      <w:pPr>
        <w:jc w:val="center"/>
        <w:rPr>
          <w:rFonts w:ascii="Times New Roman" w:hAnsi="Times New Roman" w:cs="Times New Roman"/>
          <w:b/>
          <w:bCs/>
        </w:rPr>
      </w:pPr>
      <w:r w:rsidRPr="003763BB">
        <w:rPr>
          <w:rFonts w:ascii="Times New Roman" w:hAnsi="Times New Roman" w:cs="Times New Roman"/>
          <w:b/>
          <w:bCs/>
        </w:rPr>
        <w:t>In-silico characterization of</w:t>
      </w:r>
      <w:r w:rsidR="00504EB3" w:rsidRPr="003763BB">
        <w:rPr>
          <w:rFonts w:ascii="Times New Roman" w:hAnsi="Times New Roman" w:cs="Times New Roman"/>
          <w:b/>
          <w:bCs/>
        </w:rPr>
        <w:t xml:space="preserve"> the relationship between </w:t>
      </w:r>
      <w:r w:rsidRPr="003763BB">
        <w:rPr>
          <w:rFonts w:ascii="Times New Roman" w:hAnsi="Times New Roman" w:cs="Times New Roman"/>
          <w:b/>
          <w:bCs/>
        </w:rPr>
        <w:t xml:space="preserve">PRRSV </w:t>
      </w:r>
      <w:r w:rsidR="005C661B" w:rsidRPr="003763BB">
        <w:rPr>
          <w:rFonts w:ascii="Times New Roman" w:hAnsi="Times New Roman" w:cs="Times New Roman"/>
          <w:b/>
          <w:bCs/>
        </w:rPr>
        <w:t xml:space="preserve">prevalence at the </w:t>
      </w:r>
      <w:r w:rsidR="003763BB" w:rsidRPr="003763BB">
        <w:rPr>
          <w:rFonts w:ascii="Times New Roman" w:hAnsi="Times New Roman" w:cs="Times New Roman"/>
          <w:b/>
          <w:bCs/>
        </w:rPr>
        <w:t xml:space="preserve">individual </w:t>
      </w:r>
      <w:r w:rsidR="005C661B" w:rsidRPr="003763BB">
        <w:rPr>
          <w:rFonts w:ascii="Times New Roman" w:hAnsi="Times New Roman" w:cs="Times New Roman"/>
          <w:b/>
          <w:bCs/>
        </w:rPr>
        <w:t xml:space="preserve">piglet level </w:t>
      </w:r>
      <w:r w:rsidR="003763BB" w:rsidRPr="003763BB">
        <w:rPr>
          <w:rFonts w:ascii="Times New Roman" w:hAnsi="Times New Roman" w:cs="Times New Roman"/>
          <w:b/>
          <w:bCs/>
        </w:rPr>
        <w:t>and</w:t>
      </w:r>
      <w:r w:rsidR="0053024F" w:rsidRPr="003763BB">
        <w:rPr>
          <w:rFonts w:ascii="Times New Roman" w:hAnsi="Times New Roman" w:cs="Times New Roman"/>
          <w:b/>
          <w:bCs/>
        </w:rPr>
        <w:t xml:space="preserve"> prevalence </w:t>
      </w:r>
      <w:r w:rsidR="005C661B" w:rsidRPr="003763BB">
        <w:rPr>
          <w:rFonts w:ascii="Times New Roman" w:hAnsi="Times New Roman" w:cs="Times New Roman"/>
          <w:b/>
          <w:bCs/>
        </w:rPr>
        <w:t>at the litter level in a farrowing room</w:t>
      </w:r>
    </w:p>
    <w:p w14:paraId="1E9AEBA1" w14:textId="134AD35F" w:rsidR="005C661B" w:rsidRPr="003763BB" w:rsidRDefault="005C661B" w:rsidP="00623B98">
      <w:pPr>
        <w:jc w:val="center"/>
        <w:rPr>
          <w:rFonts w:ascii="Times New Roman" w:hAnsi="Times New Roman" w:cs="Times New Roman"/>
        </w:rPr>
      </w:pPr>
    </w:p>
    <w:p w14:paraId="63C5A1B3" w14:textId="653363C4" w:rsidR="00B054FD" w:rsidRPr="00F55B52" w:rsidRDefault="0078673C" w:rsidP="001519E3">
      <w:pPr>
        <w:jc w:val="center"/>
        <w:rPr>
          <w:rFonts w:ascii="Times New Roman" w:hAnsi="Times New Roman" w:cs="Times New Roman"/>
          <w:sz w:val="18"/>
          <w:szCs w:val="18"/>
          <w:lang w:val="pt-BR"/>
        </w:rPr>
      </w:pPr>
      <w:r w:rsidRPr="001519E3">
        <w:rPr>
          <w:rFonts w:ascii="Times New Roman" w:hAnsi="Times New Roman" w:cs="Times New Roman"/>
          <w:sz w:val="18"/>
          <w:szCs w:val="18"/>
          <w:lang w:val="pt-BR"/>
        </w:rPr>
        <w:t>Onyekachukwu H. Osemeke,</w:t>
      </w:r>
      <w:r w:rsidRPr="001519E3">
        <w:rPr>
          <w:rFonts w:ascii="Times New Roman" w:hAnsi="Times New Roman" w:cs="Times New Roman"/>
          <w:color w:val="D13438"/>
          <w:sz w:val="18"/>
          <w:szCs w:val="18"/>
          <w:u w:val="single"/>
          <w:shd w:val="clear" w:color="auto" w:fill="FFFFFF"/>
          <w:lang w:val="pt-BR"/>
        </w:rPr>
        <w:t xml:space="preserve"> </w:t>
      </w:r>
      <w:r w:rsidRPr="001519E3">
        <w:rPr>
          <w:rFonts w:ascii="Times New Roman" w:hAnsi="Times New Roman" w:cs="Times New Roman"/>
          <w:sz w:val="18"/>
          <w:szCs w:val="18"/>
          <w:lang w:val="pt-BR"/>
        </w:rPr>
        <w:t>Eduardo de Freitas Costa, Vinicius Weide, Swaminathan Jayaraman, Gustavo S. Silva, Daniel C. L. Linhares</w:t>
      </w:r>
    </w:p>
    <w:p w14:paraId="0A51F6B6" w14:textId="77777777" w:rsidR="00C5621D" w:rsidRPr="00F55B52" w:rsidRDefault="00C5621D" w:rsidP="00623B98">
      <w:pPr>
        <w:jc w:val="both"/>
        <w:rPr>
          <w:ins w:id="0" w:author="Onyekachukwu Osemeke" w:date="2022-08-09T09:45:00Z"/>
          <w:rFonts w:ascii="Times New Roman" w:hAnsi="Times New Roman" w:cs="Times New Roman"/>
          <w:b/>
          <w:bCs/>
          <w:sz w:val="20"/>
          <w:szCs w:val="20"/>
          <w:lang w:val="pt-BR"/>
        </w:rPr>
      </w:pPr>
    </w:p>
    <w:p w14:paraId="42FE57FB" w14:textId="7A64DBD2" w:rsidR="00623B98" w:rsidRPr="001F43AC" w:rsidRDefault="0085759E" w:rsidP="00623B98">
      <w:pPr>
        <w:jc w:val="both"/>
        <w:rPr>
          <w:rFonts w:ascii="Times New Roman" w:hAnsi="Times New Roman" w:cs="Times New Roman"/>
          <w:b/>
          <w:bCs/>
          <w:sz w:val="20"/>
          <w:szCs w:val="20"/>
        </w:rPr>
      </w:pPr>
      <w:r w:rsidRPr="001F43AC">
        <w:rPr>
          <w:rFonts w:ascii="Times New Roman" w:hAnsi="Times New Roman" w:cs="Times New Roman"/>
          <w:b/>
          <w:bCs/>
          <w:sz w:val="20"/>
          <w:szCs w:val="20"/>
        </w:rPr>
        <w:t xml:space="preserve">Introduction: </w:t>
      </w:r>
    </w:p>
    <w:p w14:paraId="5D522B64" w14:textId="115E8D4F" w:rsidR="002938A6" w:rsidRPr="001F43AC" w:rsidRDefault="0085759E" w:rsidP="00623B98">
      <w:pPr>
        <w:jc w:val="both"/>
        <w:rPr>
          <w:rFonts w:ascii="Times New Roman" w:hAnsi="Times New Roman" w:cs="Times New Roman"/>
          <w:sz w:val="20"/>
          <w:szCs w:val="20"/>
        </w:rPr>
      </w:pPr>
      <w:r w:rsidRPr="001F43AC">
        <w:rPr>
          <w:rFonts w:ascii="Times New Roman" w:hAnsi="Times New Roman" w:cs="Times New Roman"/>
          <w:sz w:val="20"/>
          <w:szCs w:val="20"/>
        </w:rPr>
        <w:t xml:space="preserve">Monitoring/surveillance remains an integral component of PRRSV control and elimination programs. Sampling for monitoring/surveillance is </w:t>
      </w:r>
      <w:r w:rsidR="007E5E4A" w:rsidRPr="001F43AC">
        <w:rPr>
          <w:rFonts w:ascii="Times New Roman" w:hAnsi="Times New Roman" w:cs="Times New Roman"/>
          <w:sz w:val="20"/>
          <w:szCs w:val="20"/>
        </w:rPr>
        <w:t xml:space="preserve">generally </w:t>
      </w:r>
      <w:r w:rsidRPr="001F43AC">
        <w:rPr>
          <w:rFonts w:ascii="Times New Roman" w:hAnsi="Times New Roman" w:cs="Times New Roman"/>
          <w:sz w:val="20"/>
          <w:szCs w:val="20"/>
        </w:rPr>
        <w:t xml:space="preserve">guided by </w:t>
      </w:r>
      <w:r w:rsidR="00410953" w:rsidRPr="001F43AC">
        <w:rPr>
          <w:rFonts w:ascii="Times New Roman" w:hAnsi="Times New Roman" w:cs="Times New Roman"/>
          <w:sz w:val="20"/>
          <w:szCs w:val="20"/>
        </w:rPr>
        <w:t>assumptions</w:t>
      </w:r>
      <w:r w:rsidR="002D495F" w:rsidRPr="001F43AC">
        <w:rPr>
          <w:rFonts w:ascii="Times New Roman" w:hAnsi="Times New Roman" w:cs="Times New Roman"/>
          <w:sz w:val="20"/>
          <w:szCs w:val="20"/>
        </w:rPr>
        <w:t xml:space="preserve">, </w:t>
      </w:r>
      <w:r w:rsidR="003763BB" w:rsidRPr="001F43AC">
        <w:rPr>
          <w:rFonts w:ascii="Times New Roman" w:hAnsi="Times New Roman" w:cs="Times New Roman"/>
          <w:sz w:val="20"/>
          <w:szCs w:val="20"/>
        </w:rPr>
        <w:t>paramou</w:t>
      </w:r>
      <w:r w:rsidR="002D495F" w:rsidRPr="001F43AC">
        <w:rPr>
          <w:rFonts w:ascii="Times New Roman" w:hAnsi="Times New Roman" w:cs="Times New Roman"/>
          <w:sz w:val="20"/>
          <w:szCs w:val="20"/>
        </w:rPr>
        <w:t xml:space="preserve">nt of which is the assumed prevalence of the disease in the population to be sampled. With the </w:t>
      </w:r>
      <w:r w:rsidR="00A73B00" w:rsidRPr="001F43AC">
        <w:rPr>
          <w:rFonts w:ascii="Times New Roman" w:hAnsi="Times New Roman" w:cs="Times New Roman"/>
          <w:sz w:val="20"/>
          <w:szCs w:val="20"/>
        </w:rPr>
        <w:t xml:space="preserve">recent </w:t>
      </w:r>
      <w:r w:rsidR="002D495F" w:rsidRPr="001F43AC">
        <w:rPr>
          <w:rFonts w:ascii="Times New Roman" w:hAnsi="Times New Roman" w:cs="Times New Roman"/>
          <w:sz w:val="20"/>
          <w:szCs w:val="20"/>
        </w:rPr>
        <w:t xml:space="preserve">paradigm shift </w:t>
      </w:r>
      <w:r w:rsidR="0089240E" w:rsidRPr="001F43AC">
        <w:rPr>
          <w:rFonts w:ascii="Times New Roman" w:hAnsi="Times New Roman" w:cs="Times New Roman"/>
          <w:sz w:val="20"/>
          <w:szCs w:val="20"/>
        </w:rPr>
        <w:t xml:space="preserve">in US breeding herds’ PRRSV surveillance, </w:t>
      </w:r>
      <w:r w:rsidR="00A73B00" w:rsidRPr="001F43AC">
        <w:rPr>
          <w:rFonts w:ascii="Times New Roman" w:hAnsi="Times New Roman" w:cs="Times New Roman"/>
          <w:sz w:val="20"/>
          <w:szCs w:val="20"/>
        </w:rPr>
        <w:t xml:space="preserve">from individual-animal-based sampling to aggregate sampling, </w:t>
      </w:r>
      <w:r w:rsidR="005367C5" w:rsidRPr="001F43AC">
        <w:rPr>
          <w:rFonts w:ascii="Times New Roman" w:hAnsi="Times New Roman" w:cs="Times New Roman"/>
          <w:sz w:val="20"/>
          <w:szCs w:val="20"/>
        </w:rPr>
        <w:t xml:space="preserve">the unit for which prevalence is estimated </w:t>
      </w:r>
      <w:r w:rsidR="007B65BD" w:rsidRPr="001F43AC">
        <w:rPr>
          <w:rFonts w:ascii="Times New Roman" w:hAnsi="Times New Roman" w:cs="Times New Roman"/>
          <w:sz w:val="20"/>
          <w:szCs w:val="20"/>
        </w:rPr>
        <w:t xml:space="preserve">for these aggregate samples </w:t>
      </w:r>
      <w:r w:rsidR="005367C5" w:rsidRPr="001F43AC">
        <w:rPr>
          <w:rFonts w:ascii="Times New Roman" w:hAnsi="Times New Roman" w:cs="Times New Roman"/>
          <w:sz w:val="20"/>
          <w:szCs w:val="20"/>
        </w:rPr>
        <w:t xml:space="preserve">shifts from </w:t>
      </w:r>
      <w:r w:rsidR="0089240E" w:rsidRPr="001F43AC">
        <w:rPr>
          <w:rFonts w:ascii="Times New Roman" w:hAnsi="Times New Roman" w:cs="Times New Roman"/>
          <w:sz w:val="20"/>
          <w:szCs w:val="20"/>
        </w:rPr>
        <w:t xml:space="preserve">the </w:t>
      </w:r>
      <w:r w:rsidR="005367C5" w:rsidRPr="001F43AC">
        <w:rPr>
          <w:rFonts w:ascii="Times New Roman" w:hAnsi="Times New Roman" w:cs="Times New Roman"/>
          <w:sz w:val="20"/>
          <w:szCs w:val="20"/>
        </w:rPr>
        <w:t xml:space="preserve">individual animal to the </w:t>
      </w:r>
      <w:r w:rsidR="0089240E" w:rsidRPr="001F43AC">
        <w:rPr>
          <w:rFonts w:ascii="Times New Roman" w:hAnsi="Times New Roman" w:cs="Times New Roman"/>
          <w:sz w:val="20"/>
          <w:szCs w:val="20"/>
        </w:rPr>
        <w:t>animal</w:t>
      </w:r>
      <w:r w:rsidR="003763BB" w:rsidRPr="001F43AC">
        <w:rPr>
          <w:rFonts w:ascii="Times New Roman" w:hAnsi="Times New Roman" w:cs="Times New Roman"/>
          <w:sz w:val="20"/>
          <w:szCs w:val="20"/>
        </w:rPr>
        <w:t xml:space="preserve"> </w:t>
      </w:r>
      <w:r w:rsidR="0089240E" w:rsidRPr="001F43AC">
        <w:rPr>
          <w:rFonts w:ascii="Times New Roman" w:hAnsi="Times New Roman" w:cs="Times New Roman"/>
          <w:sz w:val="20"/>
          <w:szCs w:val="20"/>
        </w:rPr>
        <w:t>group giving the sample, for example, the litter</w:t>
      </w:r>
      <w:r w:rsidR="007B65BD" w:rsidRPr="001F43AC">
        <w:rPr>
          <w:rFonts w:ascii="Times New Roman" w:hAnsi="Times New Roman" w:cs="Times New Roman"/>
          <w:sz w:val="20"/>
          <w:szCs w:val="20"/>
        </w:rPr>
        <w:t>,</w:t>
      </w:r>
      <w:r w:rsidR="0089240E" w:rsidRPr="001F43AC">
        <w:rPr>
          <w:rFonts w:ascii="Times New Roman" w:hAnsi="Times New Roman" w:cs="Times New Roman"/>
          <w:sz w:val="20"/>
          <w:szCs w:val="20"/>
        </w:rPr>
        <w:t xml:space="preserve"> in the case of </w:t>
      </w:r>
      <w:r w:rsidR="007B65BD" w:rsidRPr="001F43AC">
        <w:rPr>
          <w:rFonts w:ascii="Times New Roman" w:hAnsi="Times New Roman" w:cs="Times New Roman"/>
          <w:sz w:val="20"/>
          <w:szCs w:val="20"/>
        </w:rPr>
        <w:t>f</w:t>
      </w:r>
      <w:r w:rsidR="0089240E" w:rsidRPr="001F43AC">
        <w:rPr>
          <w:rFonts w:ascii="Times New Roman" w:hAnsi="Times New Roman" w:cs="Times New Roman"/>
          <w:sz w:val="20"/>
          <w:szCs w:val="20"/>
        </w:rPr>
        <w:t>amily oral fluids</w:t>
      </w:r>
      <w:r w:rsidR="00B054FD" w:rsidRPr="001F43AC">
        <w:rPr>
          <w:rFonts w:ascii="Times New Roman" w:hAnsi="Times New Roman" w:cs="Times New Roman"/>
          <w:sz w:val="20"/>
          <w:szCs w:val="20"/>
        </w:rPr>
        <w:t xml:space="preserve"> (FOF)</w:t>
      </w:r>
      <w:r w:rsidR="002938A6" w:rsidRPr="001F43AC">
        <w:rPr>
          <w:rFonts w:ascii="Times New Roman" w:hAnsi="Times New Roman" w:cs="Times New Roman"/>
          <w:sz w:val="20"/>
          <w:szCs w:val="20"/>
        </w:rPr>
        <w:t xml:space="preserve">. </w:t>
      </w:r>
      <w:r w:rsidR="00876187" w:rsidRPr="001F43AC">
        <w:rPr>
          <w:rFonts w:ascii="Times New Roman" w:hAnsi="Times New Roman" w:cs="Times New Roman"/>
          <w:sz w:val="20"/>
          <w:szCs w:val="20"/>
        </w:rPr>
        <w:t xml:space="preserve">To the best of </w:t>
      </w:r>
      <w:r w:rsidR="003763BB" w:rsidRPr="001F43AC">
        <w:rPr>
          <w:rFonts w:ascii="Times New Roman" w:hAnsi="Times New Roman" w:cs="Times New Roman"/>
          <w:sz w:val="20"/>
          <w:szCs w:val="20"/>
        </w:rPr>
        <w:t xml:space="preserve">the </w:t>
      </w:r>
      <w:r w:rsidR="00876187" w:rsidRPr="001F43AC">
        <w:rPr>
          <w:rFonts w:ascii="Times New Roman" w:hAnsi="Times New Roman" w:cs="Times New Roman"/>
          <w:sz w:val="20"/>
          <w:szCs w:val="20"/>
        </w:rPr>
        <w:t xml:space="preserve">authors’ knowledge, </w:t>
      </w:r>
      <w:r w:rsidR="003763BB" w:rsidRPr="001F43AC">
        <w:rPr>
          <w:rFonts w:ascii="Times New Roman" w:hAnsi="Times New Roman" w:cs="Times New Roman"/>
          <w:sz w:val="20"/>
          <w:szCs w:val="20"/>
        </w:rPr>
        <w:t>no published work describes</w:t>
      </w:r>
      <w:r w:rsidR="00876187" w:rsidRPr="001F43AC">
        <w:rPr>
          <w:rFonts w:ascii="Times New Roman" w:hAnsi="Times New Roman" w:cs="Times New Roman"/>
          <w:sz w:val="20"/>
          <w:szCs w:val="20"/>
        </w:rPr>
        <w:t xml:space="preserve"> how the mentioned prevalence types relate. Therefore, t</w:t>
      </w:r>
      <w:r w:rsidR="002938A6" w:rsidRPr="001F43AC">
        <w:rPr>
          <w:rFonts w:ascii="Times New Roman" w:hAnsi="Times New Roman" w:cs="Times New Roman"/>
          <w:sz w:val="20"/>
          <w:szCs w:val="20"/>
        </w:rPr>
        <w:t>h</w:t>
      </w:r>
      <w:r w:rsidR="007E5E4A" w:rsidRPr="001F43AC">
        <w:rPr>
          <w:rFonts w:ascii="Times New Roman" w:hAnsi="Times New Roman" w:cs="Times New Roman"/>
          <w:sz w:val="20"/>
          <w:szCs w:val="20"/>
        </w:rPr>
        <w:t xml:space="preserve">e objective of this study was to characterize </w:t>
      </w:r>
      <w:r w:rsidR="00876187" w:rsidRPr="001F43AC">
        <w:rPr>
          <w:rFonts w:ascii="Times New Roman" w:hAnsi="Times New Roman" w:cs="Times New Roman"/>
          <w:sz w:val="20"/>
          <w:szCs w:val="20"/>
        </w:rPr>
        <w:t>the</w:t>
      </w:r>
      <w:r w:rsidR="002938A6" w:rsidRPr="001F43AC">
        <w:rPr>
          <w:rFonts w:ascii="Times New Roman" w:hAnsi="Times New Roman" w:cs="Times New Roman"/>
          <w:sz w:val="20"/>
          <w:szCs w:val="20"/>
        </w:rPr>
        <w:t xml:space="preserve"> relationship between the proportion of viremic piglets in a farrowing room</w:t>
      </w:r>
      <w:ins w:id="1" w:author="Onyekachukwu Osemeke" w:date="2022-08-09T10:06:00Z">
        <w:r w:rsidR="009D064F">
          <w:rPr>
            <w:rFonts w:ascii="Times New Roman" w:hAnsi="Times New Roman" w:cs="Times New Roman"/>
            <w:sz w:val="20"/>
            <w:szCs w:val="20"/>
          </w:rPr>
          <w:t xml:space="preserve"> </w:t>
        </w:r>
      </w:ins>
      <w:ins w:id="2" w:author="Onyekachukwu Osemeke" w:date="2022-08-09T09:32:00Z">
        <w:r w:rsidR="008E3181">
          <w:rPr>
            <w:rFonts w:ascii="Times New Roman" w:hAnsi="Times New Roman" w:cs="Times New Roman"/>
            <w:sz w:val="20"/>
            <w:szCs w:val="20"/>
          </w:rPr>
          <w:t>(PPV)</w:t>
        </w:r>
      </w:ins>
      <w:r w:rsidR="002938A6" w:rsidRPr="001F43AC">
        <w:rPr>
          <w:rFonts w:ascii="Times New Roman" w:hAnsi="Times New Roman" w:cs="Times New Roman"/>
          <w:sz w:val="20"/>
          <w:szCs w:val="20"/>
        </w:rPr>
        <w:t>, the proportion of litters with at least on</w:t>
      </w:r>
      <w:r w:rsidR="0079054B" w:rsidRPr="001F43AC">
        <w:rPr>
          <w:rFonts w:ascii="Times New Roman" w:hAnsi="Times New Roman" w:cs="Times New Roman"/>
          <w:sz w:val="20"/>
          <w:szCs w:val="20"/>
        </w:rPr>
        <w:t>e</w:t>
      </w:r>
      <w:r w:rsidR="002938A6" w:rsidRPr="001F43AC">
        <w:rPr>
          <w:rFonts w:ascii="Times New Roman" w:hAnsi="Times New Roman" w:cs="Times New Roman"/>
          <w:sz w:val="20"/>
          <w:szCs w:val="20"/>
        </w:rPr>
        <w:t xml:space="preserve"> </w:t>
      </w:r>
      <w:r w:rsidR="008745B0" w:rsidRPr="001F43AC">
        <w:rPr>
          <w:rFonts w:ascii="Times New Roman" w:hAnsi="Times New Roman" w:cs="Times New Roman"/>
          <w:sz w:val="20"/>
          <w:szCs w:val="20"/>
        </w:rPr>
        <w:t>PRRSV-</w:t>
      </w:r>
      <w:r w:rsidR="002938A6" w:rsidRPr="001F43AC">
        <w:rPr>
          <w:rFonts w:ascii="Times New Roman" w:hAnsi="Times New Roman" w:cs="Times New Roman"/>
          <w:sz w:val="20"/>
          <w:szCs w:val="20"/>
        </w:rPr>
        <w:t>positive piglet</w:t>
      </w:r>
      <w:r w:rsidR="008745B0" w:rsidRPr="001F43AC">
        <w:rPr>
          <w:rFonts w:ascii="Times New Roman" w:hAnsi="Times New Roman" w:cs="Times New Roman"/>
          <w:sz w:val="20"/>
          <w:szCs w:val="20"/>
        </w:rPr>
        <w:t xml:space="preserve"> (True litter prevalence</w:t>
      </w:r>
      <w:r w:rsidR="00720128" w:rsidRPr="001F43AC">
        <w:rPr>
          <w:rFonts w:ascii="Times New Roman" w:hAnsi="Times New Roman" w:cs="Times New Roman"/>
          <w:sz w:val="20"/>
          <w:szCs w:val="20"/>
        </w:rPr>
        <w:t>, TLP</w:t>
      </w:r>
      <w:r w:rsidR="008745B0" w:rsidRPr="001F43AC">
        <w:rPr>
          <w:rFonts w:ascii="Times New Roman" w:hAnsi="Times New Roman" w:cs="Times New Roman"/>
          <w:sz w:val="20"/>
          <w:szCs w:val="20"/>
        </w:rPr>
        <w:t>)</w:t>
      </w:r>
      <w:r w:rsidR="002938A6" w:rsidRPr="001F43AC">
        <w:rPr>
          <w:rFonts w:ascii="Times New Roman" w:hAnsi="Times New Roman" w:cs="Times New Roman"/>
          <w:sz w:val="20"/>
          <w:szCs w:val="20"/>
        </w:rPr>
        <w:t xml:space="preserve">, and the proportion of </w:t>
      </w:r>
      <w:r w:rsidR="00B054FD" w:rsidRPr="001F43AC">
        <w:rPr>
          <w:rFonts w:ascii="Times New Roman" w:hAnsi="Times New Roman" w:cs="Times New Roman"/>
          <w:sz w:val="20"/>
          <w:szCs w:val="20"/>
        </w:rPr>
        <w:t xml:space="preserve">PRRSV-positive </w:t>
      </w:r>
      <w:r w:rsidR="002938A6" w:rsidRPr="001F43AC">
        <w:rPr>
          <w:rFonts w:ascii="Times New Roman" w:hAnsi="Times New Roman" w:cs="Times New Roman"/>
          <w:sz w:val="20"/>
          <w:szCs w:val="20"/>
        </w:rPr>
        <w:t>litters</w:t>
      </w:r>
      <w:r w:rsidR="007E5E4A" w:rsidRPr="001F43AC">
        <w:rPr>
          <w:rFonts w:ascii="Times New Roman" w:hAnsi="Times New Roman" w:cs="Times New Roman"/>
          <w:sz w:val="20"/>
          <w:szCs w:val="20"/>
        </w:rPr>
        <w:t xml:space="preserve"> likely to be detected by FOF</w:t>
      </w:r>
      <w:r w:rsidR="008745B0" w:rsidRPr="001F43AC">
        <w:rPr>
          <w:rFonts w:ascii="Times New Roman" w:hAnsi="Times New Roman" w:cs="Times New Roman"/>
          <w:sz w:val="20"/>
          <w:szCs w:val="20"/>
        </w:rPr>
        <w:t xml:space="preserve"> (Apparent litter prevalence</w:t>
      </w:r>
      <w:r w:rsidR="00720128" w:rsidRPr="001F43AC">
        <w:rPr>
          <w:rFonts w:ascii="Times New Roman" w:hAnsi="Times New Roman" w:cs="Times New Roman"/>
          <w:sz w:val="20"/>
          <w:szCs w:val="20"/>
        </w:rPr>
        <w:t>, ALP</w:t>
      </w:r>
      <w:r w:rsidR="008745B0" w:rsidRPr="001F43AC">
        <w:rPr>
          <w:rFonts w:ascii="Times New Roman" w:hAnsi="Times New Roman" w:cs="Times New Roman"/>
          <w:sz w:val="20"/>
          <w:szCs w:val="20"/>
        </w:rPr>
        <w:t>)</w:t>
      </w:r>
      <w:r w:rsidR="007E5E4A" w:rsidRPr="001F43AC">
        <w:rPr>
          <w:rFonts w:ascii="Times New Roman" w:hAnsi="Times New Roman" w:cs="Times New Roman"/>
          <w:sz w:val="20"/>
          <w:szCs w:val="20"/>
        </w:rPr>
        <w:t>.</w:t>
      </w:r>
    </w:p>
    <w:p w14:paraId="55DA2404" w14:textId="77777777" w:rsidR="001F43AC" w:rsidRPr="001F43AC" w:rsidRDefault="001F43AC" w:rsidP="00623B98">
      <w:pPr>
        <w:jc w:val="both"/>
        <w:rPr>
          <w:rFonts w:ascii="Times New Roman" w:hAnsi="Times New Roman" w:cs="Times New Roman"/>
          <w:sz w:val="20"/>
          <w:szCs w:val="20"/>
        </w:rPr>
      </w:pPr>
    </w:p>
    <w:p w14:paraId="030596EE" w14:textId="166709FF" w:rsidR="00163F96" w:rsidRPr="001F43AC" w:rsidRDefault="002938A6" w:rsidP="00623B98">
      <w:pPr>
        <w:jc w:val="both"/>
        <w:rPr>
          <w:rFonts w:ascii="Times New Roman" w:hAnsi="Times New Roman" w:cs="Times New Roman"/>
          <w:sz w:val="20"/>
          <w:szCs w:val="20"/>
        </w:rPr>
      </w:pPr>
      <w:r w:rsidRPr="001F43AC">
        <w:rPr>
          <w:rFonts w:ascii="Times New Roman" w:hAnsi="Times New Roman" w:cs="Times New Roman"/>
          <w:b/>
          <w:bCs/>
          <w:sz w:val="20"/>
          <w:szCs w:val="20"/>
        </w:rPr>
        <w:t>Materials and methods:</w:t>
      </w:r>
    </w:p>
    <w:p w14:paraId="3EB74B4E" w14:textId="38C478D1" w:rsidR="00B02C3F" w:rsidRPr="001F43AC" w:rsidRDefault="00163F96" w:rsidP="00623B98">
      <w:pPr>
        <w:jc w:val="both"/>
        <w:rPr>
          <w:rFonts w:ascii="Times New Roman" w:hAnsi="Times New Roman" w:cs="Times New Roman"/>
          <w:sz w:val="20"/>
          <w:szCs w:val="20"/>
        </w:rPr>
      </w:pPr>
      <w:r w:rsidRPr="001F43AC">
        <w:rPr>
          <w:rFonts w:ascii="Times New Roman" w:hAnsi="Times New Roman" w:cs="Times New Roman"/>
          <w:i/>
          <w:iCs/>
          <w:sz w:val="20"/>
          <w:szCs w:val="20"/>
        </w:rPr>
        <w:t xml:space="preserve">Parameters from </w:t>
      </w:r>
      <w:r w:rsidR="003763BB" w:rsidRPr="001F43AC">
        <w:rPr>
          <w:rFonts w:ascii="Times New Roman" w:hAnsi="Times New Roman" w:cs="Times New Roman"/>
          <w:i/>
          <w:iCs/>
          <w:sz w:val="20"/>
          <w:szCs w:val="20"/>
        </w:rPr>
        <w:t xml:space="preserve">the </w:t>
      </w:r>
      <w:r w:rsidRPr="001F43AC">
        <w:rPr>
          <w:rFonts w:ascii="Times New Roman" w:hAnsi="Times New Roman" w:cs="Times New Roman"/>
          <w:i/>
          <w:iCs/>
          <w:sz w:val="20"/>
          <w:szCs w:val="20"/>
        </w:rPr>
        <w:t>reference</w:t>
      </w:r>
      <w:r w:rsidR="00B17278" w:rsidRPr="001F43AC">
        <w:rPr>
          <w:rFonts w:ascii="Times New Roman" w:hAnsi="Times New Roman" w:cs="Times New Roman"/>
          <w:i/>
          <w:iCs/>
          <w:sz w:val="20"/>
          <w:szCs w:val="20"/>
        </w:rPr>
        <w:t>d</w:t>
      </w:r>
      <w:r w:rsidRPr="001F43AC">
        <w:rPr>
          <w:rFonts w:ascii="Times New Roman" w:hAnsi="Times New Roman" w:cs="Times New Roman"/>
          <w:i/>
          <w:iCs/>
          <w:sz w:val="20"/>
          <w:szCs w:val="20"/>
        </w:rPr>
        <w:t xml:space="preserve"> study</w:t>
      </w:r>
      <w:r w:rsidRPr="001F43AC">
        <w:rPr>
          <w:rFonts w:ascii="Times New Roman" w:hAnsi="Times New Roman" w:cs="Times New Roman"/>
          <w:sz w:val="20"/>
          <w:szCs w:val="20"/>
        </w:rPr>
        <w:t xml:space="preserve">: </w:t>
      </w:r>
      <w:r w:rsidR="002941AB" w:rsidRPr="001F43AC">
        <w:rPr>
          <w:rFonts w:ascii="Times New Roman" w:hAnsi="Times New Roman" w:cs="Times New Roman"/>
          <w:sz w:val="20"/>
          <w:szCs w:val="20"/>
        </w:rPr>
        <w:t xml:space="preserve">Based </w:t>
      </w:r>
      <w:del w:id="3" w:author="de Freitas Costa, Eduardo" w:date="2022-08-10T12:59:00Z">
        <w:r w:rsidR="002941AB" w:rsidRPr="001F43AC" w:rsidDel="00F55B52">
          <w:rPr>
            <w:rFonts w:ascii="Times New Roman" w:hAnsi="Times New Roman" w:cs="Times New Roman"/>
            <w:sz w:val="20"/>
            <w:szCs w:val="20"/>
          </w:rPr>
          <w:delText xml:space="preserve">off </w:delText>
        </w:r>
      </w:del>
      <w:ins w:id="4" w:author="de Freitas Costa, Eduardo" w:date="2022-08-10T12:59:00Z">
        <w:r w:rsidR="00F55B52">
          <w:rPr>
            <w:rFonts w:ascii="Times New Roman" w:hAnsi="Times New Roman" w:cs="Times New Roman"/>
            <w:sz w:val="20"/>
            <w:szCs w:val="20"/>
          </w:rPr>
          <w:t>on</w:t>
        </w:r>
        <w:r w:rsidR="00F55B52" w:rsidRPr="001F43AC">
          <w:rPr>
            <w:rFonts w:ascii="Times New Roman" w:hAnsi="Times New Roman" w:cs="Times New Roman"/>
            <w:sz w:val="20"/>
            <w:szCs w:val="20"/>
          </w:rPr>
          <w:t xml:space="preserve"> </w:t>
        </w:r>
      </w:ins>
      <w:r w:rsidR="002941AB" w:rsidRPr="001F43AC">
        <w:rPr>
          <w:rFonts w:ascii="Times New Roman" w:hAnsi="Times New Roman" w:cs="Times New Roman"/>
          <w:sz w:val="20"/>
          <w:szCs w:val="20"/>
        </w:rPr>
        <w:t>the study of Almeida et al.,</w:t>
      </w:r>
      <w:ins w:id="5" w:author="Onyekachukwu Osemeke" w:date="2022-08-09T09:52:00Z">
        <w:r w:rsidR="00656BF5">
          <w:rPr>
            <w:rFonts w:ascii="Times New Roman" w:hAnsi="Times New Roman" w:cs="Times New Roman"/>
            <w:sz w:val="20"/>
            <w:szCs w:val="20"/>
          </w:rPr>
          <w:fldChar w:fldCharType="begin" w:fldLock="1"/>
        </w:r>
      </w:ins>
      <w:r w:rsidR="00656BF5">
        <w:rPr>
          <w:rFonts w:ascii="Times New Roman" w:hAnsi="Times New Roman" w:cs="Times New Roman"/>
          <w:sz w:val="20"/>
          <w:szCs w:val="20"/>
        </w:rPr>
        <w:instrText>ADDIN CSL_CITATION {"citationItems":[{"id":"ITEM-1","itemData":{"DOI":"10.1016/j.prevetmed.2021.105397","ISSN":"01675877","PMID":"34147958","abstract":"The aim of this study was to compare the detection of porcine reproductive and respiratory syndrome virus (PRRSV) in due-to-wean litters in commercial swine breeding herds using family oral fluids (FOF) vs. individual piglet serum samples. FOF and piglet serum samples were collected in 199 due-to-wean litters on six farms containing 2177 piglets. All samples were individually tested for PRRSV RNA by RT-rtPCR. A litter was considered PRRSV-positive when PRRSV RNA was detected in ≥ 1 piglet serum sample or the FOF sample. Mixed effect logistic regression with farm as a random effect was used 1) to evaluate the probability of obtaining a PRRSV RNA positive FOF as a function of the proportion of viremic piglets in a litter and 2) the effect of litter size and parity on the probability that a litter would test PRRSV RNA positive in FOF. A Bayesian prevalence estimation under misclassification (BayesPEM) analysis was used to calculate the PRRSV prevalence and 95 % credible interval given the condition that all samples (FOF and serum) tested negative. In total, 34 of 199 litters (17.1 %) contained ≥ 1 viremic piglet(s), and 28 of 199 litters (14.1 %) were FOF positive. When all piglet serum samples within a litter tested negative, 1 of 165 FOF (0.6 %) tested PRRSV RNA positive. The probability of a PCR-positive FOF sample from litters with 10 %, 20 %, 30 %, 40 %, and 50 % within-litter PRRSV prevalence was 3.5 %, 35.1 %, 88.8 %, 99.2 %, and &gt;99.9 %, respectively. The odds of a PCR-positive FOF in a first parity litter were 3.36 times (95 % CI: 2.10–5.38) that of a parity ≥ 2 litter. The odds of a positive FOF result in a litter with ≤ 11 piglets were 9.90 times (95 % CI: 4.62–21.22) that of a litter with &gt; 11 piglets. FOF was shown to be an efficacious sample type for PRRSV detection in farrowing rooms. A risk-based approach for litter selection combined with FOF collection can be used to improve on-farm PRRSV detection with a limited sample size, compared to sampling multiple individual pigs. Finally, the BayesPEM analysis showed that PRRSV may still be present in breeding herds when all samples (serum and FOF) test PRRSV RNA negative, i.e., negative surveillance results should be interpreted with caution.","author":[{"dropping-particle":"","family":"Almeida","given":"M. N.","non-dropping-particle":"","parse-names":false,"suffix":""},{"dropping-particle":"","family":"Zhang","given":"M.","non-dropping-particle":"","parse-names":false,"suffix":""},{"dropping-particle":"","family":"Zimmerman","given":"J. J.","non-dropping-particle":"","parse-names":false,"suffix":""},{"dropping-particle":"","family":"Holtkamp","given":"D. J.","non-dropping-particle":"","parse-names":false,"suffix":""},{"dropping-particle":"","family":"Linhares","given":"D. C.L.","non-dropping-particle":"","parse-names":false,"suffix":""}],"container-title":"Preventive Veterinary Medicine","id":"ITEM-1","issued":{"date-parts":[["2021","8","1"]]},"page":"105397","publisher":"Elsevier","title":"Finding PRRSV in sow herds: Family oral fluids vs. serum samples from due-to-wean pigs","type":"article-journal","volume":"193"},"uris":["http://www.mendeley.com/documents/?uuid=f050f161-a751-3fb2-b147-27467a42278c"]}],"mendeley":{"formattedCitation":"&lt;sup&gt;1&lt;/sup&gt;","plainTextFormattedCitation":"1","previouslyFormattedCitation":"&lt;sup&gt;1&lt;/sup&gt;"},"properties":{"noteIndex":0},"schema":"https://github.com/citation-style-language/schema/raw/master/csl-citation.json"}</w:instrText>
      </w:r>
      <w:r w:rsidR="00656BF5">
        <w:rPr>
          <w:rFonts w:ascii="Times New Roman" w:hAnsi="Times New Roman" w:cs="Times New Roman"/>
          <w:sz w:val="20"/>
          <w:szCs w:val="20"/>
        </w:rPr>
        <w:fldChar w:fldCharType="separate"/>
      </w:r>
      <w:r w:rsidR="00656BF5" w:rsidRPr="00656BF5">
        <w:rPr>
          <w:rFonts w:ascii="Times New Roman" w:hAnsi="Times New Roman" w:cs="Times New Roman"/>
          <w:noProof/>
          <w:sz w:val="20"/>
          <w:szCs w:val="20"/>
          <w:vertAlign w:val="superscript"/>
        </w:rPr>
        <w:t>1</w:t>
      </w:r>
      <w:ins w:id="6" w:author="Onyekachukwu Osemeke" w:date="2022-08-09T09:52:00Z">
        <w:r w:rsidR="00656BF5">
          <w:rPr>
            <w:rFonts w:ascii="Times New Roman" w:hAnsi="Times New Roman" w:cs="Times New Roman"/>
            <w:sz w:val="20"/>
            <w:szCs w:val="20"/>
          </w:rPr>
          <w:fldChar w:fldCharType="end"/>
        </w:r>
      </w:ins>
      <w:r w:rsidR="006F3815" w:rsidRPr="001F43AC">
        <w:rPr>
          <w:rFonts w:ascii="Times New Roman" w:hAnsi="Times New Roman" w:cs="Times New Roman"/>
          <w:sz w:val="20"/>
          <w:szCs w:val="20"/>
        </w:rPr>
        <w:t xml:space="preserve"> a predictive model was first built to </w:t>
      </w:r>
      <w:r w:rsidR="001B25E4" w:rsidRPr="001F43AC">
        <w:rPr>
          <w:rFonts w:ascii="Times New Roman" w:hAnsi="Times New Roman" w:cs="Times New Roman"/>
          <w:sz w:val="20"/>
          <w:szCs w:val="20"/>
        </w:rPr>
        <w:t>characterize</w:t>
      </w:r>
      <w:r w:rsidR="006F3815" w:rsidRPr="001F43AC">
        <w:rPr>
          <w:rFonts w:ascii="Times New Roman" w:hAnsi="Times New Roman" w:cs="Times New Roman"/>
          <w:sz w:val="20"/>
          <w:szCs w:val="20"/>
        </w:rPr>
        <w:t xml:space="preserve"> the relationship between</w:t>
      </w:r>
      <w:r w:rsidR="001B25E4" w:rsidRPr="001F43AC">
        <w:rPr>
          <w:rFonts w:ascii="Times New Roman" w:hAnsi="Times New Roman" w:cs="Times New Roman"/>
          <w:sz w:val="20"/>
          <w:szCs w:val="20"/>
        </w:rPr>
        <w:t xml:space="preserve"> within-litter prevalence</w:t>
      </w:r>
      <w:r w:rsidR="008745B0" w:rsidRPr="001F43AC">
        <w:rPr>
          <w:rFonts w:ascii="Times New Roman" w:hAnsi="Times New Roman" w:cs="Times New Roman"/>
          <w:sz w:val="20"/>
          <w:szCs w:val="20"/>
        </w:rPr>
        <w:t xml:space="preserve"> (</w:t>
      </w:r>
      <w:r w:rsidR="00B054FD" w:rsidRPr="001F43AC">
        <w:rPr>
          <w:rFonts w:ascii="Times New Roman" w:hAnsi="Times New Roman" w:cs="Times New Roman"/>
          <w:sz w:val="20"/>
          <w:szCs w:val="20"/>
        </w:rPr>
        <w:t xml:space="preserve">the </w:t>
      </w:r>
      <w:r w:rsidR="008745B0" w:rsidRPr="001F43AC">
        <w:rPr>
          <w:rFonts w:ascii="Times New Roman" w:hAnsi="Times New Roman" w:cs="Times New Roman"/>
          <w:sz w:val="20"/>
          <w:szCs w:val="20"/>
        </w:rPr>
        <w:t>proportion of viremic piglets within a litter)</w:t>
      </w:r>
      <w:r w:rsidR="001B25E4" w:rsidRPr="001F43AC">
        <w:rPr>
          <w:rFonts w:ascii="Times New Roman" w:hAnsi="Times New Roman" w:cs="Times New Roman"/>
          <w:sz w:val="20"/>
          <w:szCs w:val="20"/>
        </w:rPr>
        <w:t xml:space="preserve"> and the probability of a positive FOF sample</w:t>
      </w:r>
      <w:r w:rsidR="00205B14" w:rsidRPr="001F43AC">
        <w:rPr>
          <w:rFonts w:ascii="Times New Roman" w:hAnsi="Times New Roman" w:cs="Times New Roman"/>
          <w:sz w:val="20"/>
          <w:szCs w:val="20"/>
        </w:rPr>
        <w:t xml:space="preserve"> from th</w:t>
      </w:r>
      <w:r w:rsidR="008745B0" w:rsidRPr="001F43AC">
        <w:rPr>
          <w:rFonts w:ascii="Times New Roman" w:hAnsi="Times New Roman" w:cs="Times New Roman"/>
          <w:sz w:val="20"/>
          <w:szCs w:val="20"/>
        </w:rPr>
        <w:t>at</w:t>
      </w:r>
      <w:r w:rsidR="00205B14" w:rsidRPr="001F43AC">
        <w:rPr>
          <w:rFonts w:ascii="Times New Roman" w:hAnsi="Times New Roman" w:cs="Times New Roman"/>
          <w:sz w:val="20"/>
          <w:szCs w:val="20"/>
        </w:rPr>
        <w:t xml:space="preserve"> litter</w:t>
      </w:r>
      <w:r w:rsidR="001B25E4" w:rsidRPr="001F43AC">
        <w:rPr>
          <w:rFonts w:ascii="Times New Roman" w:hAnsi="Times New Roman" w:cs="Times New Roman"/>
          <w:sz w:val="20"/>
          <w:szCs w:val="20"/>
        </w:rPr>
        <w:t xml:space="preserve">. </w:t>
      </w:r>
      <w:r w:rsidR="00B02C3F" w:rsidRPr="001F43AC">
        <w:rPr>
          <w:rFonts w:ascii="Times New Roman" w:hAnsi="Times New Roman" w:cs="Times New Roman"/>
          <w:sz w:val="20"/>
          <w:szCs w:val="20"/>
        </w:rPr>
        <w:t>The degree</w:t>
      </w:r>
      <w:r w:rsidRPr="001F43AC">
        <w:rPr>
          <w:rFonts w:ascii="Times New Roman" w:hAnsi="Times New Roman" w:cs="Times New Roman"/>
          <w:sz w:val="20"/>
          <w:szCs w:val="20"/>
        </w:rPr>
        <w:t>s</w:t>
      </w:r>
      <w:r w:rsidR="00B02C3F" w:rsidRPr="001F43AC">
        <w:rPr>
          <w:rFonts w:ascii="Times New Roman" w:hAnsi="Times New Roman" w:cs="Times New Roman"/>
          <w:sz w:val="20"/>
          <w:szCs w:val="20"/>
        </w:rPr>
        <w:t xml:space="preserve"> of clustering (heterogeneity) of PRRSV-positive pigs</w:t>
      </w:r>
      <w:r w:rsidRPr="001F43AC">
        <w:rPr>
          <w:rFonts w:ascii="Times New Roman" w:hAnsi="Times New Roman" w:cs="Times New Roman"/>
          <w:sz w:val="20"/>
          <w:szCs w:val="20"/>
        </w:rPr>
        <w:t xml:space="preserve"> within sampled rooms from the reference study</w:t>
      </w:r>
      <w:r w:rsidR="00B02C3F" w:rsidRPr="001F43AC">
        <w:rPr>
          <w:rFonts w:ascii="Times New Roman" w:hAnsi="Times New Roman" w:cs="Times New Roman"/>
          <w:sz w:val="20"/>
          <w:szCs w:val="20"/>
        </w:rPr>
        <w:t xml:space="preserve"> were scaled and measured</w:t>
      </w:r>
      <w:r w:rsidR="000735E7" w:rsidRPr="001F43AC">
        <w:rPr>
          <w:rFonts w:ascii="Times New Roman" w:hAnsi="Times New Roman" w:cs="Times New Roman"/>
          <w:sz w:val="20"/>
          <w:szCs w:val="20"/>
        </w:rPr>
        <w:t xml:space="preserve"> and the median value (0.61) </w:t>
      </w:r>
      <w:ins w:id="7" w:author="de Freitas Costa, Eduardo" w:date="2022-08-10T13:00:00Z">
        <w:r w:rsidR="00F55B52">
          <w:rPr>
            <w:rFonts w:ascii="Times New Roman" w:hAnsi="Times New Roman" w:cs="Times New Roman"/>
            <w:sz w:val="20"/>
            <w:szCs w:val="20"/>
          </w:rPr>
          <w:t xml:space="preserve">was </w:t>
        </w:r>
      </w:ins>
      <w:r w:rsidR="000735E7" w:rsidRPr="001F43AC">
        <w:rPr>
          <w:rFonts w:ascii="Times New Roman" w:hAnsi="Times New Roman" w:cs="Times New Roman"/>
          <w:sz w:val="20"/>
          <w:szCs w:val="20"/>
        </w:rPr>
        <w:t xml:space="preserve">used as </w:t>
      </w:r>
      <w:ins w:id="8" w:author="de Freitas Costa, Eduardo" w:date="2022-08-10T13:00:00Z">
        <w:r w:rsidR="00F55B52">
          <w:rPr>
            <w:rFonts w:ascii="Times New Roman" w:hAnsi="Times New Roman" w:cs="Times New Roman"/>
            <w:sz w:val="20"/>
            <w:szCs w:val="20"/>
          </w:rPr>
          <w:t xml:space="preserve">a </w:t>
        </w:r>
      </w:ins>
      <w:r w:rsidR="000735E7" w:rsidRPr="001F43AC">
        <w:rPr>
          <w:rFonts w:ascii="Times New Roman" w:hAnsi="Times New Roman" w:cs="Times New Roman"/>
          <w:sz w:val="20"/>
          <w:szCs w:val="20"/>
        </w:rPr>
        <w:t>baseline</w:t>
      </w:r>
      <w:r w:rsidRPr="001F43AC">
        <w:rPr>
          <w:rFonts w:ascii="Times New Roman" w:hAnsi="Times New Roman" w:cs="Times New Roman"/>
          <w:sz w:val="20"/>
          <w:szCs w:val="20"/>
        </w:rPr>
        <w:t xml:space="preserve">. </w:t>
      </w:r>
      <w:r w:rsidR="00B054FD" w:rsidRPr="001F43AC">
        <w:rPr>
          <w:rFonts w:ascii="Times New Roman" w:hAnsi="Times New Roman" w:cs="Times New Roman"/>
          <w:sz w:val="20"/>
          <w:szCs w:val="20"/>
        </w:rPr>
        <w:t>An</w:t>
      </w:r>
      <w:r w:rsidRPr="001F43AC">
        <w:rPr>
          <w:rFonts w:ascii="Times New Roman" w:hAnsi="Times New Roman" w:cs="Times New Roman"/>
          <w:sz w:val="20"/>
          <w:szCs w:val="20"/>
        </w:rPr>
        <w:t xml:space="preserve"> empirical distribution of litter sizes from the sampled rooms w</w:t>
      </w:r>
      <w:r w:rsidR="003763BB" w:rsidRPr="001F43AC">
        <w:rPr>
          <w:rFonts w:ascii="Times New Roman" w:hAnsi="Times New Roman" w:cs="Times New Roman"/>
          <w:sz w:val="20"/>
          <w:szCs w:val="20"/>
        </w:rPr>
        <w:t>as</w:t>
      </w:r>
      <w:r w:rsidRPr="001F43AC">
        <w:rPr>
          <w:rFonts w:ascii="Times New Roman" w:hAnsi="Times New Roman" w:cs="Times New Roman"/>
          <w:sz w:val="20"/>
          <w:szCs w:val="20"/>
        </w:rPr>
        <w:t xml:space="preserve"> also obtained.</w:t>
      </w:r>
    </w:p>
    <w:p w14:paraId="1DBA7FD8" w14:textId="565D645B" w:rsidR="00ED114D" w:rsidRPr="001F43AC" w:rsidRDefault="007B5689" w:rsidP="00623B98">
      <w:pPr>
        <w:jc w:val="both"/>
        <w:rPr>
          <w:rFonts w:ascii="Times New Roman" w:hAnsi="Times New Roman" w:cs="Times New Roman"/>
          <w:sz w:val="20"/>
          <w:szCs w:val="20"/>
        </w:rPr>
      </w:pPr>
      <w:ins w:id="9" w:author="Onyekachukwu Osemeke" w:date="2022-08-09T10:04:00Z">
        <w:r w:rsidRPr="007B5689">
          <w:rPr>
            <w:rFonts w:ascii="Times New Roman" w:hAnsi="Times New Roman" w:cs="Times New Roman"/>
            <w:i/>
            <w:iCs/>
            <w:noProof/>
            <w:sz w:val="20"/>
            <w:szCs w:val="20"/>
          </w:rPr>
          <w:drawing>
            <wp:anchor distT="0" distB="0" distL="114300" distR="114300" simplePos="0" relativeHeight="251658240" behindDoc="0" locked="0" layoutInCell="1" allowOverlap="1" wp14:anchorId="1534D069" wp14:editId="34501A8D">
              <wp:simplePos x="0" y="0"/>
              <wp:positionH relativeFrom="column">
                <wp:posOffset>3061335</wp:posOffset>
              </wp:positionH>
              <wp:positionV relativeFrom="paragraph">
                <wp:posOffset>1013460</wp:posOffset>
              </wp:positionV>
              <wp:extent cx="3825240" cy="3155950"/>
              <wp:effectExtent l="0" t="0" r="0" b="6350"/>
              <wp:wrapThrough wrapText="bothSides">
                <wp:wrapPolygon edited="0">
                  <wp:start x="0" y="0"/>
                  <wp:lineTo x="0" y="21557"/>
                  <wp:lineTo x="21514" y="21557"/>
                  <wp:lineTo x="21514" y="0"/>
                  <wp:lineTo x="0" y="0"/>
                </wp:wrapPolygon>
              </wp:wrapThrough>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5240" cy="3155950"/>
                      </a:xfrm>
                      <a:prstGeom prst="rect">
                        <a:avLst/>
                      </a:prstGeom>
                    </pic:spPr>
                  </pic:pic>
                </a:graphicData>
              </a:graphic>
              <wp14:sizeRelH relativeFrom="page">
                <wp14:pctWidth>0</wp14:pctWidth>
              </wp14:sizeRelH>
              <wp14:sizeRelV relativeFrom="page">
                <wp14:pctHeight>0</wp14:pctHeight>
              </wp14:sizeRelV>
            </wp:anchor>
          </w:drawing>
        </w:r>
      </w:ins>
      <w:r w:rsidR="00163F96" w:rsidRPr="001F43AC">
        <w:rPr>
          <w:rFonts w:ascii="Times New Roman" w:hAnsi="Times New Roman" w:cs="Times New Roman"/>
          <w:i/>
          <w:iCs/>
          <w:sz w:val="20"/>
          <w:szCs w:val="20"/>
        </w:rPr>
        <w:t>Stochastic model</w:t>
      </w:r>
      <w:r w:rsidR="00163F96" w:rsidRPr="001F43AC">
        <w:rPr>
          <w:rFonts w:ascii="Times New Roman" w:hAnsi="Times New Roman" w:cs="Times New Roman"/>
          <w:sz w:val="20"/>
          <w:szCs w:val="20"/>
        </w:rPr>
        <w:t xml:space="preserve">: </w:t>
      </w:r>
      <w:r w:rsidR="00E37F5E" w:rsidRPr="001F43AC">
        <w:rPr>
          <w:rFonts w:ascii="Times New Roman" w:hAnsi="Times New Roman" w:cs="Times New Roman"/>
          <w:sz w:val="20"/>
          <w:szCs w:val="20"/>
        </w:rPr>
        <w:t xml:space="preserve">Farrowing rooms were </w:t>
      </w:r>
      <w:r w:rsidR="00246880" w:rsidRPr="001F43AC">
        <w:rPr>
          <w:rFonts w:ascii="Times New Roman" w:hAnsi="Times New Roman" w:cs="Times New Roman"/>
          <w:sz w:val="20"/>
          <w:szCs w:val="20"/>
        </w:rPr>
        <w:t>simulated</w:t>
      </w:r>
      <w:r w:rsidR="00E37F5E" w:rsidRPr="001F43AC">
        <w:rPr>
          <w:rFonts w:ascii="Times New Roman" w:hAnsi="Times New Roman" w:cs="Times New Roman"/>
          <w:sz w:val="20"/>
          <w:szCs w:val="20"/>
        </w:rPr>
        <w:t xml:space="preserve"> with a fixed number of litters;</w:t>
      </w:r>
      <w:ins w:id="10" w:author="Onyekachukwu Osemeke" w:date="2022-08-09T09:20:00Z">
        <w:r w:rsidR="00DB08C5">
          <w:rPr>
            <w:rFonts w:ascii="Times New Roman" w:hAnsi="Times New Roman" w:cs="Times New Roman"/>
            <w:sz w:val="20"/>
            <w:szCs w:val="20"/>
          </w:rPr>
          <w:t xml:space="preserve"> </w:t>
        </w:r>
        <w:r w:rsidR="00DB08C5">
          <w:rPr>
            <w:rFonts w:ascii="Times New Roman" w:hAnsi="Times New Roman" w:cs="Times New Roman"/>
            <w:sz w:val="22"/>
            <w:szCs w:val="22"/>
          </w:rPr>
          <w:t>using piglet-level PRRSV prevalence (PP</w:t>
        </w:r>
      </w:ins>
      <w:ins w:id="11" w:author="Onyekachukwu Osemeke" w:date="2022-08-09T10:07:00Z">
        <w:r w:rsidR="009D064F">
          <w:rPr>
            <w:rFonts w:ascii="Times New Roman" w:hAnsi="Times New Roman" w:cs="Times New Roman"/>
            <w:sz w:val="22"/>
            <w:szCs w:val="22"/>
          </w:rPr>
          <w:t>V</w:t>
        </w:r>
      </w:ins>
      <w:ins w:id="12" w:author="Onyekachukwu Osemeke" w:date="2022-08-09T09:20:00Z">
        <w:r w:rsidR="00DB08C5">
          <w:rPr>
            <w:rFonts w:ascii="Times New Roman" w:hAnsi="Times New Roman" w:cs="Times New Roman"/>
            <w:sz w:val="22"/>
            <w:szCs w:val="22"/>
          </w:rPr>
          <w:t>) ranging from 0 to 40%.</w:t>
        </w:r>
      </w:ins>
      <w:r w:rsidR="00E37F5E" w:rsidRPr="001F43AC">
        <w:rPr>
          <w:rFonts w:ascii="Times New Roman" w:hAnsi="Times New Roman" w:cs="Times New Roman"/>
          <w:sz w:val="20"/>
          <w:szCs w:val="20"/>
        </w:rPr>
        <w:t xml:space="preserve"> </w:t>
      </w:r>
      <w:ins w:id="13" w:author="Onyekachukwu Osemeke" w:date="2022-08-09T09:20:00Z">
        <w:r w:rsidR="00DB08C5">
          <w:rPr>
            <w:rFonts w:ascii="Times New Roman" w:hAnsi="Times New Roman" w:cs="Times New Roman"/>
            <w:sz w:val="20"/>
            <w:szCs w:val="20"/>
          </w:rPr>
          <w:t>T</w:t>
        </w:r>
      </w:ins>
      <w:del w:id="14" w:author="Onyekachukwu Osemeke" w:date="2022-08-09T09:20:00Z">
        <w:r w:rsidR="00E37F5E" w:rsidRPr="001F43AC" w:rsidDel="00DB08C5">
          <w:rPr>
            <w:rFonts w:ascii="Times New Roman" w:hAnsi="Times New Roman" w:cs="Times New Roman"/>
            <w:sz w:val="20"/>
            <w:szCs w:val="20"/>
          </w:rPr>
          <w:delText>t</w:delText>
        </w:r>
      </w:del>
      <w:r w:rsidR="00E37F5E" w:rsidRPr="001F43AC">
        <w:rPr>
          <w:rFonts w:ascii="Times New Roman" w:hAnsi="Times New Roman" w:cs="Times New Roman"/>
          <w:sz w:val="20"/>
          <w:szCs w:val="20"/>
        </w:rPr>
        <w:t>he number of pig</w:t>
      </w:r>
      <w:ins w:id="15" w:author="Onyekachukwu Osemeke" w:date="2022-08-09T09:20:00Z">
        <w:r w:rsidR="00DB08C5">
          <w:rPr>
            <w:rFonts w:ascii="Times New Roman" w:hAnsi="Times New Roman" w:cs="Times New Roman"/>
            <w:sz w:val="20"/>
            <w:szCs w:val="20"/>
          </w:rPr>
          <w:t>lets</w:t>
        </w:r>
      </w:ins>
      <w:del w:id="16" w:author="Onyekachukwu Osemeke" w:date="2022-08-09T09:20:00Z">
        <w:r w:rsidR="00E37F5E" w:rsidRPr="001F43AC" w:rsidDel="00DB08C5">
          <w:rPr>
            <w:rFonts w:ascii="Times New Roman" w:hAnsi="Times New Roman" w:cs="Times New Roman"/>
            <w:sz w:val="20"/>
            <w:szCs w:val="20"/>
          </w:rPr>
          <w:delText>s</w:delText>
        </w:r>
      </w:del>
      <w:r w:rsidR="00E37F5E" w:rsidRPr="001F43AC">
        <w:rPr>
          <w:rFonts w:ascii="Times New Roman" w:hAnsi="Times New Roman" w:cs="Times New Roman"/>
          <w:sz w:val="20"/>
          <w:szCs w:val="20"/>
        </w:rPr>
        <w:t xml:space="preserve"> within each litter </w:t>
      </w:r>
      <w:ins w:id="17" w:author="Onyekachukwu Osemeke" w:date="2022-08-09T09:21:00Z">
        <w:r w:rsidR="00DB08C5">
          <w:rPr>
            <w:rFonts w:ascii="Times New Roman" w:hAnsi="Times New Roman" w:cs="Times New Roman"/>
            <w:sz w:val="20"/>
            <w:szCs w:val="20"/>
          </w:rPr>
          <w:t xml:space="preserve">was </w:t>
        </w:r>
        <w:r w:rsidR="00DB08C5">
          <w:rPr>
            <w:rFonts w:ascii="Times New Roman" w:hAnsi="Times New Roman" w:cs="Times New Roman"/>
            <w:sz w:val="22"/>
            <w:szCs w:val="22"/>
          </w:rPr>
          <w:t>drawn from a</w:t>
        </w:r>
      </w:ins>
      <w:del w:id="18" w:author="Onyekachukwu Osemeke" w:date="2022-08-09T09:21:00Z">
        <w:r w:rsidR="00E37F5E" w:rsidRPr="001F43AC" w:rsidDel="00DB08C5">
          <w:rPr>
            <w:rFonts w:ascii="Times New Roman" w:hAnsi="Times New Roman" w:cs="Times New Roman"/>
            <w:sz w:val="20"/>
            <w:szCs w:val="20"/>
          </w:rPr>
          <w:delText xml:space="preserve">was obtained from </w:delText>
        </w:r>
        <w:r w:rsidR="00163F96" w:rsidRPr="001F43AC" w:rsidDel="00DB08C5">
          <w:rPr>
            <w:rFonts w:ascii="Times New Roman" w:hAnsi="Times New Roman" w:cs="Times New Roman"/>
            <w:sz w:val="20"/>
            <w:szCs w:val="20"/>
          </w:rPr>
          <w:delText xml:space="preserve">the </w:delText>
        </w:r>
        <w:r w:rsidR="003763BB" w:rsidRPr="001F43AC" w:rsidDel="00DB08C5">
          <w:rPr>
            <w:rFonts w:ascii="Times New Roman" w:hAnsi="Times New Roman" w:cs="Times New Roman"/>
            <w:sz w:val="20"/>
            <w:szCs w:val="20"/>
          </w:rPr>
          <w:delText xml:space="preserve">earlier </w:delText>
        </w:r>
        <w:r w:rsidR="00163F96" w:rsidRPr="001F43AC" w:rsidDel="00DB08C5">
          <w:rPr>
            <w:rFonts w:ascii="Times New Roman" w:hAnsi="Times New Roman" w:cs="Times New Roman"/>
            <w:sz w:val="20"/>
            <w:szCs w:val="20"/>
          </w:rPr>
          <w:delText>mentioned</w:delText>
        </w:r>
      </w:del>
      <w:r w:rsidR="00E37F5E" w:rsidRPr="001F43AC">
        <w:rPr>
          <w:rFonts w:ascii="Times New Roman" w:hAnsi="Times New Roman" w:cs="Times New Roman"/>
          <w:sz w:val="20"/>
          <w:szCs w:val="20"/>
        </w:rPr>
        <w:t xml:space="preserve"> discrete empirical distribution</w:t>
      </w:r>
      <w:r w:rsidR="00B02C3F" w:rsidRPr="001F43AC">
        <w:rPr>
          <w:rFonts w:ascii="Times New Roman" w:hAnsi="Times New Roman" w:cs="Times New Roman"/>
          <w:sz w:val="20"/>
          <w:szCs w:val="20"/>
        </w:rPr>
        <w:t>.</w:t>
      </w:r>
      <w:r w:rsidR="00E37F5E" w:rsidRPr="001F43AC">
        <w:rPr>
          <w:rFonts w:ascii="Times New Roman" w:hAnsi="Times New Roman" w:cs="Times New Roman"/>
          <w:sz w:val="20"/>
          <w:szCs w:val="20"/>
        </w:rPr>
        <w:t xml:space="preserve"> </w:t>
      </w:r>
      <w:ins w:id="19" w:author="Onyekachukwu Osemeke" w:date="2022-08-09T09:21:00Z">
        <w:r w:rsidR="00DB08C5">
          <w:rPr>
            <w:rFonts w:ascii="Times New Roman" w:hAnsi="Times New Roman" w:cs="Times New Roman"/>
            <w:sz w:val="22"/>
            <w:szCs w:val="22"/>
          </w:rPr>
          <w:t>The number of viremic piglets in each litter was sampled from a recursive binomial model, using a</w:t>
        </w:r>
      </w:ins>
      <w:del w:id="20" w:author="Onyekachukwu Osemeke" w:date="2022-08-09T09:21:00Z">
        <w:r w:rsidR="00B02C3F" w:rsidRPr="001F43AC" w:rsidDel="00DB08C5">
          <w:rPr>
            <w:rFonts w:ascii="Times New Roman" w:hAnsi="Times New Roman" w:cs="Times New Roman"/>
            <w:sz w:val="20"/>
            <w:szCs w:val="20"/>
          </w:rPr>
          <w:delText>A</w:delText>
        </w:r>
      </w:del>
      <w:r w:rsidR="00675BB1" w:rsidRPr="001F43AC">
        <w:rPr>
          <w:rFonts w:ascii="Times New Roman" w:hAnsi="Times New Roman" w:cs="Times New Roman"/>
          <w:sz w:val="20"/>
          <w:szCs w:val="20"/>
        </w:rPr>
        <w:t xml:space="preserve"> clustering factor </w:t>
      </w:r>
      <w:del w:id="21" w:author="Onyekachukwu Osemeke" w:date="2022-08-09T09:22:00Z">
        <w:r w:rsidR="00D21675" w:rsidDel="00DB08C5">
          <w:rPr>
            <w:rFonts w:ascii="Times New Roman" w:hAnsi="Times New Roman" w:cs="Times New Roman"/>
            <w:sz w:val="20"/>
            <w:szCs w:val="20"/>
          </w:rPr>
          <w:delText>(</w:delText>
        </w:r>
        <w:r w:rsidR="004B7FAB" w:rsidRPr="001F43AC" w:rsidDel="00DB08C5">
          <w:rPr>
            <w:rFonts w:ascii="Times New Roman" w:hAnsi="Times New Roman" w:cs="Times New Roman"/>
            <w:sz w:val="20"/>
            <w:szCs w:val="20"/>
          </w:rPr>
          <w:delText xml:space="preserve">was used to distribute </w:delText>
        </w:r>
        <w:r w:rsidR="00FA28E3" w:rsidDel="00DB08C5">
          <w:rPr>
            <w:rFonts w:ascii="Times New Roman" w:hAnsi="Times New Roman" w:cs="Times New Roman"/>
            <w:sz w:val="20"/>
            <w:szCs w:val="20"/>
          </w:rPr>
          <w:delText>PRRSV-positive</w:delText>
        </w:r>
        <w:r w:rsidR="004B7FAB" w:rsidRPr="001F43AC" w:rsidDel="00DB08C5">
          <w:rPr>
            <w:rFonts w:ascii="Times New Roman" w:hAnsi="Times New Roman" w:cs="Times New Roman"/>
            <w:sz w:val="20"/>
            <w:szCs w:val="20"/>
          </w:rPr>
          <w:delText xml:space="preserve"> pigs between litters</w:delText>
        </w:r>
        <w:r w:rsidR="00421256" w:rsidRPr="001F43AC" w:rsidDel="00DB08C5">
          <w:rPr>
            <w:rFonts w:ascii="Times New Roman" w:hAnsi="Times New Roman" w:cs="Times New Roman"/>
            <w:sz w:val="20"/>
            <w:szCs w:val="20"/>
          </w:rPr>
          <w:delText>,</w:delText>
        </w:r>
        <w:r w:rsidR="004B7FAB" w:rsidRPr="001F43AC" w:rsidDel="00DB08C5">
          <w:rPr>
            <w:rFonts w:ascii="Times New Roman" w:hAnsi="Times New Roman" w:cs="Times New Roman"/>
            <w:sz w:val="20"/>
            <w:szCs w:val="20"/>
          </w:rPr>
          <w:delText xml:space="preserve"> </w:delText>
        </w:r>
        <w:r w:rsidR="00D372A2" w:rsidRPr="001F43AC" w:rsidDel="00DB08C5">
          <w:rPr>
            <w:rFonts w:ascii="Times New Roman" w:hAnsi="Times New Roman" w:cs="Times New Roman"/>
            <w:sz w:val="20"/>
            <w:szCs w:val="20"/>
          </w:rPr>
          <w:delText xml:space="preserve">with values </w:delText>
        </w:r>
      </w:del>
      <w:r w:rsidR="00D372A2" w:rsidRPr="001F43AC">
        <w:rPr>
          <w:rFonts w:ascii="Times New Roman" w:hAnsi="Times New Roman" w:cs="Times New Roman"/>
          <w:sz w:val="20"/>
          <w:szCs w:val="20"/>
        </w:rPr>
        <w:t>ranging from 0 (random</w:t>
      </w:r>
      <w:r w:rsidR="004B7FAB" w:rsidRPr="001F43AC">
        <w:rPr>
          <w:rFonts w:ascii="Times New Roman" w:hAnsi="Times New Roman" w:cs="Times New Roman"/>
          <w:sz w:val="20"/>
          <w:szCs w:val="20"/>
        </w:rPr>
        <w:t xml:space="preserve"> distribution of PRRSV-positive pigs</w:t>
      </w:r>
      <w:r w:rsidR="00B17278" w:rsidRPr="001F43AC">
        <w:rPr>
          <w:rFonts w:ascii="Times New Roman" w:hAnsi="Times New Roman" w:cs="Times New Roman"/>
          <w:sz w:val="20"/>
          <w:szCs w:val="20"/>
        </w:rPr>
        <w:t xml:space="preserve"> between litters</w:t>
      </w:r>
      <w:r w:rsidR="00D372A2" w:rsidRPr="001F43AC">
        <w:rPr>
          <w:rFonts w:ascii="Times New Roman" w:hAnsi="Times New Roman" w:cs="Times New Roman"/>
          <w:sz w:val="20"/>
          <w:szCs w:val="20"/>
        </w:rPr>
        <w:t>) to 1 (</w:t>
      </w:r>
      <w:r w:rsidR="004B7FAB" w:rsidRPr="001F43AC">
        <w:rPr>
          <w:rFonts w:ascii="Times New Roman" w:hAnsi="Times New Roman" w:cs="Times New Roman"/>
          <w:sz w:val="20"/>
          <w:szCs w:val="20"/>
        </w:rPr>
        <w:t xml:space="preserve">PRRSV-positive pigs </w:t>
      </w:r>
      <w:r w:rsidR="00F5757E" w:rsidRPr="001F43AC">
        <w:rPr>
          <w:rFonts w:ascii="Times New Roman" w:hAnsi="Times New Roman" w:cs="Times New Roman"/>
          <w:sz w:val="20"/>
          <w:szCs w:val="20"/>
        </w:rPr>
        <w:t xml:space="preserve">are </w:t>
      </w:r>
      <w:r w:rsidR="004B7FAB" w:rsidRPr="001F43AC">
        <w:rPr>
          <w:rFonts w:ascii="Times New Roman" w:hAnsi="Times New Roman" w:cs="Times New Roman"/>
          <w:sz w:val="20"/>
          <w:szCs w:val="20"/>
        </w:rPr>
        <w:t>clustered within the fewest number of litters possible</w:t>
      </w:r>
      <w:r w:rsidR="00D372A2" w:rsidRPr="001F43AC">
        <w:rPr>
          <w:rFonts w:ascii="Times New Roman" w:hAnsi="Times New Roman" w:cs="Times New Roman"/>
          <w:sz w:val="20"/>
          <w:szCs w:val="20"/>
        </w:rPr>
        <w:t>)</w:t>
      </w:r>
      <w:r w:rsidR="00815D23" w:rsidRPr="001F43AC">
        <w:rPr>
          <w:rFonts w:ascii="Times New Roman" w:hAnsi="Times New Roman" w:cs="Times New Roman"/>
          <w:sz w:val="20"/>
          <w:szCs w:val="20"/>
        </w:rPr>
        <w:t xml:space="preserve">. The </w:t>
      </w:r>
      <w:del w:id="22" w:author="Onyekachukwu Osemeke" w:date="2022-08-09T09:23:00Z">
        <w:r w:rsidR="00815D23" w:rsidRPr="001F43AC" w:rsidDel="00DB08C5">
          <w:rPr>
            <w:rFonts w:ascii="Times New Roman" w:hAnsi="Times New Roman" w:cs="Times New Roman"/>
            <w:sz w:val="20"/>
            <w:szCs w:val="20"/>
          </w:rPr>
          <w:delText>True litter prevalence</w:delText>
        </w:r>
      </w:del>
      <w:ins w:id="23" w:author="Onyekachukwu Osemeke" w:date="2022-08-09T09:23:00Z">
        <w:r w:rsidR="00DB08C5">
          <w:rPr>
            <w:rFonts w:ascii="Times New Roman" w:hAnsi="Times New Roman" w:cs="Times New Roman"/>
            <w:sz w:val="20"/>
            <w:szCs w:val="20"/>
          </w:rPr>
          <w:t>TLP</w:t>
        </w:r>
      </w:ins>
      <w:r w:rsidR="00D7012A" w:rsidRPr="001F43AC">
        <w:rPr>
          <w:rFonts w:ascii="Times New Roman" w:hAnsi="Times New Roman" w:cs="Times New Roman"/>
          <w:sz w:val="20"/>
          <w:szCs w:val="20"/>
        </w:rPr>
        <w:t xml:space="preserve"> per iterated room</w:t>
      </w:r>
      <w:r w:rsidR="00815D23" w:rsidRPr="001F43AC">
        <w:rPr>
          <w:rFonts w:ascii="Times New Roman" w:hAnsi="Times New Roman" w:cs="Times New Roman"/>
          <w:sz w:val="20"/>
          <w:szCs w:val="20"/>
        </w:rPr>
        <w:t xml:space="preserve"> was obtained </w:t>
      </w:r>
      <w:r w:rsidR="00F5757E" w:rsidRPr="001F43AC">
        <w:rPr>
          <w:rFonts w:ascii="Times New Roman" w:hAnsi="Times New Roman" w:cs="Times New Roman"/>
          <w:sz w:val="20"/>
          <w:szCs w:val="20"/>
        </w:rPr>
        <w:t>as the proportion of litters with at least one viremic pig</w:t>
      </w:r>
      <w:r w:rsidR="003763BB" w:rsidRPr="001F43AC">
        <w:rPr>
          <w:rFonts w:ascii="Times New Roman" w:hAnsi="Times New Roman" w:cs="Times New Roman"/>
          <w:sz w:val="20"/>
          <w:szCs w:val="20"/>
        </w:rPr>
        <w:t>,</w:t>
      </w:r>
      <w:r w:rsidR="00F5757E" w:rsidRPr="001F43AC">
        <w:rPr>
          <w:rFonts w:ascii="Times New Roman" w:hAnsi="Times New Roman" w:cs="Times New Roman"/>
          <w:sz w:val="20"/>
          <w:szCs w:val="20"/>
        </w:rPr>
        <w:t xml:space="preserve"> and the apparent litter prevalence was obtained as the </w:t>
      </w:r>
      <w:r w:rsidR="00D7012A" w:rsidRPr="001F43AC">
        <w:rPr>
          <w:rFonts w:ascii="Times New Roman" w:hAnsi="Times New Roman" w:cs="Times New Roman"/>
          <w:sz w:val="20"/>
          <w:szCs w:val="20"/>
        </w:rPr>
        <w:t>predicted</w:t>
      </w:r>
      <w:r w:rsidR="00F5757E" w:rsidRPr="001F43AC">
        <w:rPr>
          <w:rFonts w:ascii="Times New Roman" w:hAnsi="Times New Roman" w:cs="Times New Roman"/>
          <w:sz w:val="20"/>
          <w:szCs w:val="20"/>
        </w:rPr>
        <w:t xml:space="preserve"> proportion of the litters in an iterated</w:t>
      </w:r>
      <w:r w:rsidR="00205B14" w:rsidRPr="001F43AC">
        <w:rPr>
          <w:rFonts w:ascii="Times New Roman" w:hAnsi="Times New Roman" w:cs="Times New Roman"/>
          <w:sz w:val="20"/>
          <w:szCs w:val="20"/>
        </w:rPr>
        <w:t xml:space="preserve"> room that </w:t>
      </w:r>
      <w:r w:rsidR="00D7012A" w:rsidRPr="001F43AC">
        <w:rPr>
          <w:rFonts w:ascii="Times New Roman" w:hAnsi="Times New Roman" w:cs="Times New Roman"/>
          <w:sz w:val="20"/>
          <w:szCs w:val="20"/>
        </w:rPr>
        <w:t>will be</w:t>
      </w:r>
      <w:r w:rsidR="00F5757E" w:rsidRPr="001F43AC">
        <w:rPr>
          <w:rFonts w:ascii="Times New Roman" w:hAnsi="Times New Roman" w:cs="Times New Roman"/>
          <w:sz w:val="20"/>
          <w:szCs w:val="20"/>
        </w:rPr>
        <w:t xml:space="preserve"> PRRSV</w:t>
      </w:r>
      <w:r w:rsidR="00F40D55" w:rsidRPr="001F43AC">
        <w:rPr>
          <w:rFonts w:ascii="Times New Roman" w:hAnsi="Times New Roman" w:cs="Times New Roman"/>
          <w:sz w:val="20"/>
          <w:szCs w:val="20"/>
        </w:rPr>
        <w:t xml:space="preserve">-positive by </w:t>
      </w:r>
      <w:r w:rsidR="00F5757E" w:rsidRPr="001F43AC">
        <w:rPr>
          <w:rFonts w:ascii="Times New Roman" w:hAnsi="Times New Roman" w:cs="Times New Roman"/>
          <w:sz w:val="20"/>
          <w:szCs w:val="20"/>
        </w:rPr>
        <w:t xml:space="preserve">FOF </w:t>
      </w:r>
      <w:r w:rsidR="00F40D55" w:rsidRPr="001F43AC">
        <w:rPr>
          <w:rFonts w:ascii="Times New Roman" w:hAnsi="Times New Roman" w:cs="Times New Roman"/>
          <w:sz w:val="20"/>
          <w:szCs w:val="20"/>
        </w:rPr>
        <w:t xml:space="preserve">testing. </w:t>
      </w:r>
      <w:r w:rsidR="00205B14" w:rsidRPr="001F43AC">
        <w:rPr>
          <w:rFonts w:ascii="Times New Roman" w:hAnsi="Times New Roman" w:cs="Times New Roman"/>
          <w:sz w:val="20"/>
          <w:szCs w:val="20"/>
        </w:rPr>
        <w:t>A total of 5000 iterated rooms</w:t>
      </w:r>
      <w:r w:rsidR="00ED114D" w:rsidRPr="001F43AC">
        <w:rPr>
          <w:rFonts w:ascii="Times New Roman" w:hAnsi="Times New Roman" w:cs="Times New Roman"/>
          <w:sz w:val="20"/>
          <w:szCs w:val="20"/>
        </w:rPr>
        <w:t xml:space="preserve"> were obtained</w:t>
      </w:r>
      <w:ins w:id="24" w:author="Onyekachukwu Osemeke" w:date="2022-08-09T09:23:00Z">
        <w:r w:rsidR="00DB08C5">
          <w:rPr>
            <w:rFonts w:ascii="Times New Roman" w:hAnsi="Times New Roman" w:cs="Times New Roman"/>
            <w:sz w:val="20"/>
            <w:szCs w:val="20"/>
          </w:rPr>
          <w:t xml:space="preserve"> </w:t>
        </w:r>
        <w:r w:rsidR="00DB08C5">
          <w:rPr>
            <w:rFonts w:ascii="Times New Roman" w:hAnsi="Times New Roman" w:cs="Times New Roman"/>
            <w:sz w:val="22"/>
            <w:szCs w:val="22"/>
          </w:rPr>
          <w:t xml:space="preserve">by </w:t>
        </w:r>
      </w:ins>
      <w:ins w:id="25" w:author="Onyekachukwu Osemeke" w:date="2022-08-09T09:24:00Z">
        <w:r w:rsidR="00DB08C5">
          <w:rPr>
            <w:rFonts w:ascii="Times New Roman" w:hAnsi="Times New Roman" w:cs="Times New Roman"/>
            <w:sz w:val="22"/>
            <w:szCs w:val="22"/>
          </w:rPr>
          <w:t>m</w:t>
        </w:r>
      </w:ins>
      <w:ins w:id="26" w:author="Onyekachukwu Osemeke" w:date="2022-08-09T09:23:00Z">
        <w:r w:rsidR="00DB08C5">
          <w:rPr>
            <w:rFonts w:ascii="Times New Roman" w:hAnsi="Times New Roman" w:cs="Times New Roman"/>
            <w:sz w:val="22"/>
            <w:szCs w:val="22"/>
          </w:rPr>
          <w:t xml:space="preserve">onte </w:t>
        </w:r>
      </w:ins>
      <w:proofErr w:type="spellStart"/>
      <w:ins w:id="27" w:author="Onyekachukwu Osemeke" w:date="2022-08-09T09:24:00Z">
        <w:r w:rsidR="00DB08C5">
          <w:rPr>
            <w:rFonts w:ascii="Times New Roman" w:hAnsi="Times New Roman" w:cs="Times New Roman"/>
            <w:sz w:val="22"/>
            <w:szCs w:val="22"/>
          </w:rPr>
          <w:t>carlo</w:t>
        </w:r>
      </w:ins>
      <w:proofErr w:type="spellEnd"/>
      <w:ins w:id="28" w:author="Onyekachukwu Osemeke" w:date="2022-08-09T09:23:00Z">
        <w:r w:rsidR="00DB08C5">
          <w:rPr>
            <w:rFonts w:ascii="Times New Roman" w:hAnsi="Times New Roman" w:cs="Times New Roman"/>
            <w:sz w:val="22"/>
            <w:szCs w:val="22"/>
          </w:rPr>
          <w:t xml:space="preserve"> simulation</w:t>
        </w:r>
      </w:ins>
      <w:r w:rsidR="003763BB" w:rsidRPr="001F43AC">
        <w:rPr>
          <w:rFonts w:ascii="Times New Roman" w:hAnsi="Times New Roman" w:cs="Times New Roman"/>
          <w:sz w:val="20"/>
          <w:szCs w:val="20"/>
        </w:rPr>
        <w:t>,</w:t>
      </w:r>
      <w:r w:rsidR="00ED114D" w:rsidRPr="001F43AC">
        <w:rPr>
          <w:rFonts w:ascii="Times New Roman" w:hAnsi="Times New Roman" w:cs="Times New Roman"/>
          <w:sz w:val="20"/>
          <w:szCs w:val="20"/>
        </w:rPr>
        <w:t xml:space="preserve"> and the median values of TLP and ALP were obtained.</w:t>
      </w:r>
      <w:r w:rsidR="00246880" w:rsidRPr="001F43AC">
        <w:rPr>
          <w:rFonts w:ascii="Times New Roman" w:hAnsi="Times New Roman" w:cs="Times New Roman"/>
          <w:sz w:val="20"/>
          <w:szCs w:val="20"/>
        </w:rPr>
        <w:t xml:space="preserve"> </w:t>
      </w:r>
      <w:del w:id="29" w:author="Onyekachukwu Osemeke" w:date="2022-08-09T09:24:00Z">
        <w:r w:rsidR="00B17278" w:rsidRPr="001F43AC" w:rsidDel="00DB08C5">
          <w:rPr>
            <w:rFonts w:ascii="Times New Roman" w:hAnsi="Times New Roman" w:cs="Times New Roman"/>
            <w:sz w:val="20"/>
            <w:szCs w:val="20"/>
          </w:rPr>
          <w:delText>The stochastic modeling was</w:delText>
        </w:r>
      </w:del>
      <w:ins w:id="30" w:author="Onyekachukwu Osemeke" w:date="2022-08-09T09:24:00Z">
        <w:r w:rsidR="00DB08C5">
          <w:rPr>
            <w:rFonts w:ascii="Times New Roman" w:hAnsi="Times New Roman" w:cs="Times New Roman"/>
            <w:sz w:val="20"/>
            <w:szCs w:val="20"/>
          </w:rPr>
          <w:t>All analyses were</w:t>
        </w:r>
      </w:ins>
      <w:r w:rsidR="00B17278" w:rsidRPr="001F43AC">
        <w:rPr>
          <w:rFonts w:ascii="Times New Roman" w:hAnsi="Times New Roman" w:cs="Times New Roman"/>
          <w:sz w:val="20"/>
          <w:szCs w:val="20"/>
        </w:rPr>
        <w:t xml:space="preserve"> done on R statistical software.</w:t>
      </w:r>
    </w:p>
    <w:p w14:paraId="2649FC84" w14:textId="41D84C04" w:rsidR="001F43AC" w:rsidRPr="001F43AC" w:rsidRDefault="001F43AC" w:rsidP="00623B98">
      <w:pPr>
        <w:jc w:val="both"/>
        <w:rPr>
          <w:rFonts w:ascii="Times New Roman" w:hAnsi="Times New Roman" w:cs="Times New Roman"/>
          <w:sz w:val="20"/>
          <w:szCs w:val="20"/>
        </w:rPr>
      </w:pPr>
    </w:p>
    <w:p w14:paraId="45308860" w14:textId="0219D052" w:rsidR="00623B98" w:rsidRPr="001F43AC" w:rsidRDefault="00ED114D" w:rsidP="00623B98">
      <w:pPr>
        <w:jc w:val="both"/>
        <w:rPr>
          <w:rFonts w:ascii="Times New Roman" w:hAnsi="Times New Roman" w:cs="Times New Roman"/>
          <w:b/>
          <w:bCs/>
          <w:sz w:val="20"/>
          <w:szCs w:val="20"/>
        </w:rPr>
      </w:pPr>
      <w:r w:rsidRPr="001F43AC">
        <w:rPr>
          <w:rFonts w:ascii="Times New Roman" w:hAnsi="Times New Roman" w:cs="Times New Roman"/>
          <w:b/>
          <w:bCs/>
          <w:sz w:val="20"/>
          <w:szCs w:val="20"/>
        </w:rPr>
        <w:t xml:space="preserve">Results: </w:t>
      </w:r>
    </w:p>
    <w:p w14:paraId="72F67D34" w14:textId="3CDD3480" w:rsidR="00ED114D" w:rsidRPr="001F43AC" w:rsidRDefault="000735E7" w:rsidP="00623B98">
      <w:pPr>
        <w:jc w:val="both"/>
        <w:rPr>
          <w:rFonts w:ascii="Times New Roman" w:hAnsi="Times New Roman" w:cs="Times New Roman"/>
          <w:sz w:val="20"/>
          <w:szCs w:val="20"/>
        </w:rPr>
      </w:pPr>
      <w:r w:rsidRPr="001F43AC">
        <w:rPr>
          <w:rFonts w:ascii="Times New Roman" w:hAnsi="Times New Roman" w:cs="Times New Roman"/>
          <w:sz w:val="20"/>
          <w:szCs w:val="20"/>
        </w:rPr>
        <w:t>Table 1 presents matched values of piglet-level prevalence and litter-level prevalence</w:t>
      </w:r>
      <w:r w:rsidR="00164AE5" w:rsidRPr="001F43AC">
        <w:rPr>
          <w:rFonts w:ascii="Times New Roman" w:hAnsi="Times New Roman" w:cs="Times New Roman"/>
          <w:sz w:val="20"/>
          <w:szCs w:val="20"/>
        </w:rPr>
        <w:t xml:space="preserve"> for a 56-crate room</w:t>
      </w:r>
      <w:r w:rsidRPr="001F43AC">
        <w:rPr>
          <w:rFonts w:ascii="Times New Roman" w:hAnsi="Times New Roman" w:cs="Times New Roman"/>
          <w:sz w:val="20"/>
          <w:szCs w:val="20"/>
        </w:rPr>
        <w:t>.</w:t>
      </w:r>
    </w:p>
    <w:p w14:paraId="58E23E48" w14:textId="4BC0CE25" w:rsidR="00B17278" w:rsidRPr="001F43AC" w:rsidRDefault="00B17278" w:rsidP="00623B98">
      <w:pPr>
        <w:jc w:val="both"/>
        <w:rPr>
          <w:rFonts w:ascii="Times New Roman" w:hAnsi="Times New Roman" w:cs="Times New Roman"/>
          <w:sz w:val="20"/>
          <w:szCs w:val="20"/>
        </w:rPr>
      </w:pPr>
    </w:p>
    <w:p w14:paraId="1D77FDAA" w14:textId="71BB51FE" w:rsidR="00623B98" w:rsidRPr="001F43AC" w:rsidRDefault="00B17278" w:rsidP="00623B98">
      <w:pPr>
        <w:jc w:val="both"/>
        <w:rPr>
          <w:rFonts w:ascii="Times New Roman" w:hAnsi="Times New Roman" w:cs="Times New Roman"/>
          <w:b/>
          <w:bCs/>
          <w:sz w:val="20"/>
          <w:szCs w:val="20"/>
        </w:rPr>
      </w:pPr>
      <w:r w:rsidRPr="001F43AC">
        <w:rPr>
          <w:rFonts w:ascii="Times New Roman" w:hAnsi="Times New Roman" w:cs="Times New Roman"/>
          <w:b/>
          <w:bCs/>
          <w:sz w:val="20"/>
          <w:szCs w:val="20"/>
        </w:rPr>
        <w:t xml:space="preserve">Discussion and conclusion: </w:t>
      </w:r>
    </w:p>
    <w:p w14:paraId="06A0DCE2" w14:textId="645BC32A" w:rsidR="00C5621D" w:rsidRDefault="00850198" w:rsidP="00623B98">
      <w:pPr>
        <w:jc w:val="both"/>
        <w:rPr>
          <w:ins w:id="31" w:author="Onyekachukwu Osemeke" w:date="2022-08-09T09:45:00Z"/>
          <w:rFonts w:ascii="Times New Roman" w:hAnsi="Times New Roman" w:cs="Times New Roman"/>
          <w:sz w:val="20"/>
          <w:szCs w:val="20"/>
        </w:rPr>
      </w:pPr>
      <w:r w:rsidRPr="001F43AC">
        <w:rPr>
          <w:rFonts w:ascii="Times New Roman" w:hAnsi="Times New Roman" w:cs="Times New Roman"/>
          <w:sz w:val="20"/>
          <w:szCs w:val="20"/>
        </w:rPr>
        <w:t>The result</w:t>
      </w:r>
      <w:r w:rsidR="00421256" w:rsidRPr="001F43AC">
        <w:rPr>
          <w:rFonts w:ascii="Times New Roman" w:hAnsi="Times New Roman" w:cs="Times New Roman"/>
          <w:sz w:val="20"/>
          <w:szCs w:val="20"/>
        </w:rPr>
        <w:t>s</w:t>
      </w:r>
      <w:r w:rsidRPr="001F43AC">
        <w:rPr>
          <w:rFonts w:ascii="Times New Roman" w:hAnsi="Times New Roman" w:cs="Times New Roman"/>
          <w:sz w:val="20"/>
          <w:szCs w:val="20"/>
        </w:rPr>
        <w:t xml:space="preserve"> of this study </w:t>
      </w:r>
      <w:r w:rsidR="00DC146F" w:rsidRPr="001F43AC">
        <w:rPr>
          <w:rFonts w:ascii="Times New Roman" w:hAnsi="Times New Roman" w:cs="Times New Roman"/>
          <w:sz w:val="20"/>
          <w:szCs w:val="20"/>
        </w:rPr>
        <w:t>demonstrate</w:t>
      </w:r>
      <w:r w:rsidRPr="001F43AC">
        <w:rPr>
          <w:rFonts w:ascii="Times New Roman" w:hAnsi="Times New Roman" w:cs="Times New Roman"/>
          <w:sz w:val="20"/>
          <w:szCs w:val="20"/>
        </w:rPr>
        <w:t xml:space="preserve"> how PP</w:t>
      </w:r>
      <w:ins w:id="32" w:author="de Freitas Costa, Eduardo" w:date="2022-08-10T13:00:00Z">
        <w:r w:rsidR="00F55B52">
          <w:rPr>
            <w:rFonts w:ascii="Times New Roman" w:hAnsi="Times New Roman" w:cs="Times New Roman"/>
            <w:sz w:val="20"/>
            <w:szCs w:val="20"/>
          </w:rPr>
          <w:t>V</w:t>
        </w:r>
      </w:ins>
      <w:r w:rsidRPr="001F43AC">
        <w:rPr>
          <w:rFonts w:ascii="Times New Roman" w:hAnsi="Times New Roman" w:cs="Times New Roman"/>
          <w:sz w:val="20"/>
          <w:szCs w:val="20"/>
        </w:rPr>
        <w:t>, TLP</w:t>
      </w:r>
      <w:r w:rsidR="00B054FD" w:rsidRPr="001F43AC">
        <w:rPr>
          <w:rFonts w:ascii="Times New Roman" w:hAnsi="Times New Roman" w:cs="Times New Roman"/>
          <w:sz w:val="20"/>
          <w:szCs w:val="20"/>
        </w:rPr>
        <w:t>,</w:t>
      </w:r>
      <w:r w:rsidRPr="001F43AC">
        <w:rPr>
          <w:rFonts w:ascii="Times New Roman" w:hAnsi="Times New Roman" w:cs="Times New Roman"/>
          <w:sz w:val="20"/>
          <w:szCs w:val="20"/>
        </w:rPr>
        <w:t xml:space="preserve"> and ALP </w:t>
      </w:r>
      <w:r w:rsidR="009A468B" w:rsidRPr="001F43AC">
        <w:rPr>
          <w:rFonts w:ascii="Times New Roman" w:hAnsi="Times New Roman" w:cs="Times New Roman"/>
          <w:sz w:val="20"/>
          <w:szCs w:val="20"/>
        </w:rPr>
        <w:t>(</w:t>
      </w:r>
      <w:r w:rsidRPr="001F43AC">
        <w:rPr>
          <w:rFonts w:ascii="Times New Roman" w:hAnsi="Times New Roman" w:cs="Times New Roman"/>
          <w:sz w:val="20"/>
          <w:szCs w:val="20"/>
        </w:rPr>
        <w:t>by FOF</w:t>
      </w:r>
      <w:r w:rsidR="009A468B" w:rsidRPr="001F43AC">
        <w:rPr>
          <w:rFonts w:ascii="Times New Roman" w:hAnsi="Times New Roman" w:cs="Times New Roman"/>
          <w:sz w:val="20"/>
          <w:szCs w:val="20"/>
        </w:rPr>
        <w:t>)</w:t>
      </w:r>
      <w:r w:rsidRPr="001F43AC">
        <w:rPr>
          <w:rFonts w:ascii="Times New Roman" w:hAnsi="Times New Roman" w:cs="Times New Roman"/>
          <w:sz w:val="20"/>
          <w:szCs w:val="20"/>
        </w:rPr>
        <w:t xml:space="preserve"> </w:t>
      </w:r>
      <w:r w:rsidR="00DC146F" w:rsidRPr="001F43AC">
        <w:rPr>
          <w:rFonts w:ascii="Times New Roman" w:hAnsi="Times New Roman" w:cs="Times New Roman"/>
          <w:sz w:val="20"/>
          <w:szCs w:val="20"/>
        </w:rPr>
        <w:t xml:space="preserve">in a farrowing room </w:t>
      </w:r>
      <w:r w:rsidRPr="001F43AC">
        <w:rPr>
          <w:rFonts w:ascii="Times New Roman" w:hAnsi="Times New Roman" w:cs="Times New Roman"/>
          <w:sz w:val="20"/>
          <w:szCs w:val="20"/>
        </w:rPr>
        <w:t>compare</w:t>
      </w:r>
      <w:r w:rsidR="009A468B" w:rsidRPr="001F43AC">
        <w:rPr>
          <w:rFonts w:ascii="Times New Roman" w:hAnsi="Times New Roman" w:cs="Times New Roman"/>
          <w:sz w:val="20"/>
          <w:szCs w:val="20"/>
        </w:rPr>
        <w:t>. This</w:t>
      </w:r>
      <w:r w:rsidRPr="001F43AC">
        <w:rPr>
          <w:rFonts w:ascii="Times New Roman" w:hAnsi="Times New Roman" w:cs="Times New Roman"/>
          <w:sz w:val="20"/>
          <w:szCs w:val="20"/>
        </w:rPr>
        <w:t xml:space="preserve"> </w:t>
      </w:r>
      <w:r w:rsidR="00876187" w:rsidRPr="001F43AC">
        <w:rPr>
          <w:rFonts w:ascii="Times New Roman" w:hAnsi="Times New Roman" w:cs="Times New Roman"/>
          <w:sz w:val="20"/>
          <w:szCs w:val="20"/>
        </w:rPr>
        <w:t xml:space="preserve">study </w:t>
      </w:r>
      <w:r w:rsidRPr="001F43AC">
        <w:rPr>
          <w:rFonts w:ascii="Times New Roman" w:hAnsi="Times New Roman" w:cs="Times New Roman"/>
          <w:sz w:val="20"/>
          <w:szCs w:val="20"/>
        </w:rPr>
        <w:t>provid</w:t>
      </w:r>
      <w:r w:rsidR="009A468B" w:rsidRPr="001F43AC">
        <w:rPr>
          <w:rFonts w:ascii="Times New Roman" w:hAnsi="Times New Roman" w:cs="Times New Roman"/>
          <w:sz w:val="20"/>
          <w:szCs w:val="20"/>
        </w:rPr>
        <w:t>es</w:t>
      </w:r>
      <w:r w:rsidRPr="001F43AC">
        <w:rPr>
          <w:rFonts w:ascii="Times New Roman" w:hAnsi="Times New Roman" w:cs="Times New Roman"/>
          <w:sz w:val="20"/>
          <w:szCs w:val="20"/>
        </w:rPr>
        <w:t xml:space="preserve"> insight to swine practitioners on prevalence </w:t>
      </w:r>
      <w:r w:rsidR="00432979" w:rsidRPr="001F43AC">
        <w:rPr>
          <w:rFonts w:ascii="Times New Roman" w:hAnsi="Times New Roman" w:cs="Times New Roman"/>
          <w:sz w:val="20"/>
          <w:szCs w:val="20"/>
        </w:rPr>
        <w:t xml:space="preserve">values </w:t>
      </w:r>
      <w:r w:rsidRPr="001F43AC">
        <w:rPr>
          <w:rFonts w:ascii="Times New Roman" w:hAnsi="Times New Roman" w:cs="Times New Roman"/>
          <w:sz w:val="20"/>
          <w:szCs w:val="20"/>
        </w:rPr>
        <w:t xml:space="preserve">to </w:t>
      </w:r>
      <w:r w:rsidR="00421256" w:rsidRPr="001F43AC">
        <w:rPr>
          <w:rFonts w:ascii="Times New Roman" w:hAnsi="Times New Roman" w:cs="Times New Roman"/>
          <w:sz w:val="20"/>
          <w:szCs w:val="20"/>
        </w:rPr>
        <w:t xml:space="preserve">be </w:t>
      </w:r>
      <w:r w:rsidRPr="001F43AC">
        <w:rPr>
          <w:rFonts w:ascii="Times New Roman" w:hAnsi="Times New Roman" w:cs="Times New Roman"/>
          <w:sz w:val="20"/>
          <w:szCs w:val="20"/>
        </w:rPr>
        <w:t>use</w:t>
      </w:r>
      <w:r w:rsidR="00421256" w:rsidRPr="001F43AC">
        <w:rPr>
          <w:rFonts w:ascii="Times New Roman" w:hAnsi="Times New Roman" w:cs="Times New Roman"/>
          <w:sz w:val="20"/>
          <w:szCs w:val="20"/>
        </w:rPr>
        <w:t>d</w:t>
      </w:r>
      <w:r w:rsidRPr="001F43AC">
        <w:rPr>
          <w:rFonts w:ascii="Times New Roman" w:hAnsi="Times New Roman" w:cs="Times New Roman"/>
          <w:sz w:val="20"/>
          <w:szCs w:val="20"/>
        </w:rPr>
        <w:t xml:space="preserve"> in estimating </w:t>
      </w:r>
      <w:r w:rsidR="001F43AC" w:rsidRPr="001F43AC">
        <w:rPr>
          <w:rFonts w:ascii="Times New Roman" w:hAnsi="Times New Roman" w:cs="Times New Roman"/>
          <w:sz w:val="20"/>
          <w:szCs w:val="20"/>
        </w:rPr>
        <w:t xml:space="preserve">comparable </w:t>
      </w:r>
      <w:r w:rsidRPr="001F43AC">
        <w:rPr>
          <w:rFonts w:ascii="Times New Roman" w:hAnsi="Times New Roman" w:cs="Times New Roman"/>
          <w:sz w:val="20"/>
          <w:szCs w:val="20"/>
        </w:rPr>
        <w:t>sample sizes for either serum o</w:t>
      </w:r>
      <w:r w:rsidR="00876187" w:rsidRPr="001F43AC">
        <w:rPr>
          <w:rFonts w:ascii="Times New Roman" w:hAnsi="Times New Roman" w:cs="Times New Roman"/>
          <w:sz w:val="20"/>
          <w:szCs w:val="20"/>
        </w:rPr>
        <w:t>r</w:t>
      </w:r>
      <w:r w:rsidRPr="001F43AC">
        <w:rPr>
          <w:rFonts w:ascii="Times New Roman" w:hAnsi="Times New Roman" w:cs="Times New Roman"/>
          <w:sz w:val="20"/>
          <w:szCs w:val="20"/>
        </w:rPr>
        <w:t xml:space="preserve"> FOF</w:t>
      </w:r>
      <w:r w:rsidR="00B054FD" w:rsidRPr="001F43AC">
        <w:rPr>
          <w:rFonts w:ascii="Times New Roman" w:hAnsi="Times New Roman" w:cs="Times New Roman"/>
          <w:sz w:val="20"/>
          <w:szCs w:val="20"/>
        </w:rPr>
        <w:t xml:space="preserve"> sampling</w:t>
      </w:r>
      <w:r w:rsidRPr="001F43AC">
        <w:rPr>
          <w:rFonts w:ascii="Times New Roman" w:hAnsi="Times New Roman" w:cs="Times New Roman"/>
          <w:sz w:val="20"/>
          <w:szCs w:val="20"/>
        </w:rPr>
        <w:t xml:space="preserve"> for PRRSV</w:t>
      </w:r>
      <w:r w:rsidR="001B357A" w:rsidRPr="001F43AC">
        <w:rPr>
          <w:rFonts w:ascii="Times New Roman" w:hAnsi="Times New Roman" w:cs="Times New Roman"/>
          <w:sz w:val="20"/>
          <w:szCs w:val="20"/>
        </w:rPr>
        <w:t xml:space="preserve"> </w:t>
      </w:r>
      <w:r w:rsidRPr="001F43AC">
        <w:rPr>
          <w:rFonts w:ascii="Times New Roman" w:hAnsi="Times New Roman" w:cs="Times New Roman"/>
          <w:sz w:val="20"/>
          <w:szCs w:val="20"/>
        </w:rPr>
        <w:t>surveillance in weaning age pigs</w:t>
      </w:r>
      <w:r w:rsidR="00432979" w:rsidRPr="001F43AC">
        <w:rPr>
          <w:rFonts w:ascii="Times New Roman" w:hAnsi="Times New Roman" w:cs="Times New Roman"/>
          <w:sz w:val="20"/>
          <w:szCs w:val="20"/>
        </w:rPr>
        <w:t xml:space="preserve">. </w:t>
      </w:r>
      <w:ins w:id="33" w:author="Onyekachukwu Osemeke" w:date="2022-08-09T09:32:00Z">
        <w:r w:rsidR="008E3181">
          <w:rPr>
            <w:rFonts w:ascii="Times New Roman" w:hAnsi="Times New Roman" w:cs="Times New Roman"/>
            <w:sz w:val="20"/>
            <w:szCs w:val="20"/>
          </w:rPr>
          <w:t>For example, a PP</w:t>
        </w:r>
      </w:ins>
      <w:ins w:id="34" w:author="Onyekachukwu Osemeke" w:date="2022-08-09T09:33:00Z">
        <w:r w:rsidR="008E3181">
          <w:rPr>
            <w:rFonts w:ascii="Times New Roman" w:hAnsi="Times New Roman" w:cs="Times New Roman"/>
            <w:sz w:val="20"/>
            <w:szCs w:val="20"/>
          </w:rPr>
          <w:t>V of 5%</w:t>
        </w:r>
      </w:ins>
      <w:ins w:id="35" w:author="Onyekachukwu Osemeke" w:date="2022-08-09T09:32:00Z">
        <w:r w:rsidR="008E3181">
          <w:rPr>
            <w:rFonts w:ascii="Times New Roman" w:hAnsi="Times New Roman" w:cs="Times New Roman"/>
            <w:sz w:val="20"/>
            <w:szCs w:val="20"/>
          </w:rPr>
          <w:t xml:space="preserve"> </w:t>
        </w:r>
      </w:ins>
      <w:ins w:id="36" w:author="Onyekachukwu Osemeke" w:date="2022-08-09T09:33:00Z">
        <w:r w:rsidR="008E3181">
          <w:rPr>
            <w:rFonts w:ascii="Times New Roman" w:hAnsi="Times New Roman" w:cs="Times New Roman"/>
            <w:sz w:val="20"/>
            <w:szCs w:val="20"/>
          </w:rPr>
          <w:t xml:space="preserve">matches with </w:t>
        </w:r>
      </w:ins>
      <w:ins w:id="37" w:author="Onyekachukwu Osemeke" w:date="2022-08-09T09:34:00Z">
        <w:r w:rsidR="008E3181">
          <w:rPr>
            <w:rFonts w:ascii="Times New Roman" w:hAnsi="Times New Roman" w:cs="Times New Roman"/>
            <w:sz w:val="20"/>
            <w:szCs w:val="20"/>
          </w:rPr>
          <w:t>an ALP of 6</w:t>
        </w:r>
      </w:ins>
      <w:ins w:id="38" w:author="Onyekachukwu Osemeke" w:date="2022-08-09T09:41:00Z">
        <w:r w:rsidR="00C5621D">
          <w:rPr>
            <w:rFonts w:ascii="Times New Roman" w:hAnsi="Times New Roman" w:cs="Times New Roman"/>
            <w:sz w:val="20"/>
            <w:szCs w:val="20"/>
          </w:rPr>
          <w:t>.48% (~</w:t>
        </w:r>
      </w:ins>
      <w:ins w:id="39" w:author="Onyekachukwu Osemeke" w:date="2022-08-09T09:42:00Z">
        <w:r w:rsidR="00C5621D">
          <w:rPr>
            <w:rFonts w:ascii="Times New Roman" w:hAnsi="Times New Roman" w:cs="Times New Roman"/>
            <w:sz w:val="20"/>
            <w:szCs w:val="20"/>
          </w:rPr>
          <w:t xml:space="preserve">4 crates), </w:t>
        </w:r>
      </w:ins>
      <w:ins w:id="40" w:author="Onyekachukwu Osemeke" w:date="2022-08-09T09:43:00Z">
        <w:r w:rsidR="00C5621D">
          <w:rPr>
            <w:rFonts w:ascii="Times New Roman" w:hAnsi="Times New Roman" w:cs="Times New Roman"/>
            <w:sz w:val="20"/>
            <w:szCs w:val="20"/>
          </w:rPr>
          <w:t>For a 56-crate room</w:t>
        </w:r>
      </w:ins>
      <w:ins w:id="41" w:author="Onyekachukwu Osemeke" w:date="2022-08-09T09:55:00Z">
        <w:r w:rsidR="00EA3B82">
          <w:rPr>
            <w:rFonts w:ascii="Times New Roman" w:hAnsi="Times New Roman" w:cs="Times New Roman"/>
            <w:sz w:val="20"/>
            <w:szCs w:val="20"/>
          </w:rPr>
          <w:t>;</w:t>
        </w:r>
      </w:ins>
      <w:ins w:id="42" w:author="Onyekachukwu Osemeke" w:date="2022-08-09T09:43:00Z">
        <w:r w:rsidR="00C5621D">
          <w:rPr>
            <w:rFonts w:ascii="Times New Roman" w:hAnsi="Times New Roman" w:cs="Times New Roman"/>
            <w:sz w:val="20"/>
            <w:szCs w:val="20"/>
          </w:rPr>
          <w:t xml:space="preserve"> </w:t>
        </w:r>
      </w:ins>
      <w:ins w:id="43" w:author="Onyekachukwu Osemeke" w:date="2022-08-09T09:54:00Z">
        <w:r w:rsidR="00D92642">
          <w:rPr>
            <w:rFonts w:ascii="Times New Roman" w:hAnsi="Times New Roman" w:cs="Times New Roman"/>
            <w:sz w:val="20"/>
            <w:szCs w:val="20"/>
          </w:rPr>
          <w:t>u</w:t>
        </w:r>
      </w:ins>
      <w:ins w:id="44" w:author="Onyekachukwu Osemeke" w:date="2022-08-09T09:53:00Z">
        <w:r w:rsidR="00D92642">
          <w:rPr>
            <w:rFonts w:ascii="Times New Roman" w:hAnsi="Times New Roman" w:cs="Times New Roman"/>
            <w:sz w:val="20"/>
            <w:szCs w:val="20"/>
          </w:rPr>
          <w:t>sing a conventional sample size calculator, this</w:t>
        </w:r>
      </w:ins>
      <w:ins w:id="45" w:author="Onyekachukwu Osemeke" w:date="2022-08-09T09:43:00Z">
        <w:r w:rsidR="00C5621D">
          <w:rPr>
            <w:rFonts w:ascii="Times New Roman" w:hAnsi="Times New Roman" w:cs="Times New Roman"/>
            <w:sz w:val="20"/>
            <w:szCs w:val="20"/>
          </w:rPr>
          <w:t xml:space="preserve"> </w:t>
        </w:r>
      </w:ins>
      <w:ins w:id="46" w:author="Onyekachukwu Osemeke" w:date="2022-08-09T09:48:00Z">
        <w:r w:rsidR="00656BF5">
          <w:rPr>
            <w:rFonts w:ascii="Times New Roman" w:hAnsi="Times New Roman" w:cs="Times New Roman"/>
            <w:sz w:val="20"/>
            <w:szCs w:val="20"/>
          </w:rPr>
          <w:t>would</w:t>
        </w:r>
      </w:ins>
      <w:ins w:id="47" w:author="Onyekachukwu Osemeke" w:date="2022-08-09T09:54:00Z">
        <w:r w:rsidR="00D92642">
          <w:rPr>
            <w:rFonts w:ascii="Times New Roman" w:hAnsi="Times New Roman" w:cs="Times New Roman"/>
            <w:sz w:val="20"/>
            <w:szCs w:val="20"/>
          </w:rPr>
          <w:t xml:space="preserve"> mean</w:t>
        </w:r>
      </w:ins>
      <w:ins w:id="48" w:author="Onyekachukwu Osemeke" w:date="2022-08-09T09:43:00Z">
        <w:r w:rsidR="00C5621D">
          <w:rPr>
            <w:rFonts w:ascii="Times New Roman" w:hAnsi="Times New Roman" w:cs="Times New Roman"/>
            <w:sz w:val="20"/>
            <w:szCs w:val="20"/>
          </w:rPr>
          <w:t xml:space="preserve"> sampl</w:t>
        </w:r>
      </w:ins>
      <w:ins w:id="49" w:author="Onyekachukwu Osemeke" w:date="2022-08-09T09:54:00Z">
        <w:r w:rsidR="00D92642">
          <w:rPr>
            <w:rFonts w:ascii="Times New Roman" w:hAnsi="Times New Roman" w:cs="Times New Roman"/>
            <w:sz w:val="20"/>
            <w:szCs w:val="20"/>
          </w:rPr>
          <w:t>ing</w:t>
        </w:r>
      </w:ins>
      <w:ins w:id="50" w:author="Onyekachukwu Osemeke" w:date="2022-08-09T09:43:00Z">
        <w:r w:rsidR="00C5621D">
          <w:rPr>
            <w:rFonts w:ascii="Times New Roman" w:hAnsi="Times New Roman" w:cs="Times New Roman"/>
            <w:sz w:val="20"/>
            <w:szCs w:val="20"/>
          </w:rPr>
          <w:t xml:space="preserve"> about </w:t>
        </w:r>
      </w:ins>
      <w:ins w:id="51" w:author="Onyekachukwu Osemeke" w:date="2022-08-09T09:44:00Z">
        <w:r w:rsidR="00C5621D">
          <w:rPr>
            <w:rFonts w:ascii="Times New Roman" w:hAnsi="Times New Roman" w:cs="Times New Roman"/>
            <w:sz w:val="20"/>
            <w:szCs w:val="20"/>
          </w:rPr>
          <w:t>29 crates to have ≥ 95% confidence of detecting a</w:t>
        </w:r>
      </w:ins>
      <w:ins w:id="52" w:author="Onyekachukwu Osemeke" w:date="2022-08-09T09:45:00Z">
        <w:r w:rsidR="00C5621D">
          <w:rPr>
            <w:rFonts w:ascii="Times New Roman" w:hAnsi="Times New Roman" w:cs="Times New Roman"/>
            <w:sz w:val="20"/>
            <w:szCs w:val="20"/>
          </w:rPr>
          <w:t xml:space="preserve">t least one positive litter by </w:t>
        </w:r>
      </w:ins>
      <w:ins w:id="53" w:author="Onyekachukwu Osemeke" w:date="2022-08-09T09:49:00Z">
        <w:r w:rsidR="00656BF5">
          <w:rPr>
            <w:rFonts w:ascii="Times New Roman" w:hAnsi="Times New Roman" w:cs="Times New Roman"/>
            <w:sz w:val="20"/>
            <w:szCs w:val="20"/>
          </w:rPr>
          <w:t>RT-</w:t>
        </w:r>
        <w:proofErr w:type="spellStart"/>
        <w:r w:rsidR="00656BF5">
          <w:rPr>
            <w:rFonts w:ascii="Times New Roman" w:hAnsi="Times New Roman" w:cs="Times New Roman"/>
            <w:sz w:val="20"/>
            <w:szCs w:val="20"/>
          </w:rPr>
          <w:t>rtPCR</w:t>
        </w:r>
        <w:proofErr w:type="spellEnd"/>
        <w:r w:rsidR="00656BF5">
          <w:rPr>
            <w:rFonts w:ascii="Times New Roman" w:hAnsi="Times New Roman" w:cs="Times New Roman"/>
            <w:sz w:val="20"/>
            <w:szCs w:val="20"/>
          </w:rPr>
          <w:t xml:space="preserve"> tests on </w:t>
        </w:r>
      </w:ins>
      <w:ins w:id="54" w:author="Onyekachukwu Osemeke" w:date="2022-08-09T09:45:00Z">
        <w:r w:rsidR="00C5621D">
          <w:rPr>
            <w:rFonts w:ascii="Times New Roman" w:hAnsi="Times New Roman" w:cs="Times New Roman"/>
            <w:sz w:val="20"/>
            <w:szCs w:val="20"/>
          </w:rPr>
          <w:t>FOF.</w:t>
        </w:r>
      </w:ins>
    </w:p>
    <w:p w14:paraId="7D0363DB" w14:textId="4A82267D" w:rsidR="007404E0" w:rsidRDefault="00432979" w:rsidP="00623B98">
      <w:pPr>
        <w:jc w:val="both"/>
        <w:rPr>
          <w:rFonts w:ascii="Times New Roman" w:hAnsi="Times New Roman" w:cs="Times New Roman"/>
          <w:sz w:val="20"/>
          <w:szCs w:val="20"/>
        </w:rPr>
      </w:pPr>
      <w:r w:rsidRPr="001F43AC">
        <w:rPr>
          <w:rFonts w:ascii="Times New Roman" w:hAnsi="Times New Roman" w:cs="Times New Roman"/>
          <w:sz w:val="20"/>
          <w:szCs w:val="20"/>
        </w:rPr>
        <w:t xml:space="preserve">The </w:t>
      </w:r>
      <w:r w:rsidR="009A468B" w:rsidRPr="001F43AC">
        <w:rPr>
          <w:rFonts w:ascii="Times New Roman" w:hAnsi="Times New Roman" w:cs="Times New Roman"/>
          <w:sz w:val="20"/>
          <w:szCs w:val="20"/>
        </w:rPr>
        <w:t xml:space="preserve">results of this study </w:t>
      </w:r>
      <w:r w:rsidRPr="001F43AC">
        <w:rPr>
          <w:rFonts w:ascii="Times New Roman" w:hAnsi="Times New Roman" w:cs="Times New Roman"/>
          <w:sz w:val="20"/>
          <w:szCs w:val="20"/>
        </w:rPr>
        <w:t>also provide a framework for estimating the proportion of viremic pig</w:t>
      </w:r>
      <w:r w:rsidR="00B0295F" w:rsidRPr="001F43AC">
        <w:rPr>
          <w:rFonts w:ascii="Times New Roman" w:hAnsi="Times New Roman" w:cs="Times New Roman"/>
          <w:sz w:val="20"/>
          <w:szCs w:val="20"/>
        </w:rPr>
        <w:t>lets</w:t>
      </w:r>
      <w:r w:rsidRPr="001F43AC">
        <w:rPr>
          <w:rFonts w:ascii="Times New Roman" w:hAnsi="Times New Roman" w:cs="Times New Roman"/>
          <w:sz w:val="20"/>
          <w:szCs w:val="20"/>
        </w:rPr>
        <w:t xml:space="preserve"> within a farrowing room</w:t>
      </w:r>
      <w:r w:rsidR="003763BB" w:rsidRPr="001F43AC">
        <w:rPr>
          <w:rFonts w:ascii="Times New Roman" w:hAnsi="Times New Roman" w:cs="Times New Roman"/>
          <w:sz w:val="20"/>
          <w:szCs w:val="20"/>
        </w:rPr>
        <w:t>,</w:t>
      </w:r>
      <w:r w:rsidRPr="001F43AC">
        <w:rPr>
          <w:rFonts w:ascii="Times New Roman" w:hAnsi="Times New Roman" w:cs="Times New Roman"/>
          <w:sz w:val="20"/>
          <w:szCs w:val="20"/>
        </w:rPr>
        <w:t xml:space="preserve"> given the results of FOF testing</w:t>
      </w:r>
      <w:r w:rsidR="00FA28E3">
        <w:rPr>
          <w:rFonts w:ascii="Times New Roman" w:hAnsi="Times New Roman" w:cs="Times New Roman"/>
          <w:sz w:val="20"/>
          <w:szCs w:val="20"/>
        </w:rPr>
        <w:t xml:space="preserve"> (test positivity rate)</w:t>
      </w:r>
      <w:del w:id="55" w:author="Onyekachukwu Osemeke" w:date="2022-08-09T09:49:00Z">
        <w:r w:rsidR="00850198" w:rsidRPr="001F43AC" w:rsidDel="00656BF5">
          <w:rPr>
            <w:rFonts w:ascii="Times New Roman" w:hAnsi="Times New Roman" w:cs="Times New Roman"/>
            <w:sz w:val="20"/>
            <w:szCs w:val="20"/>
          </w:rPr>
          <w:delText>.</w:delText>
        </w:r>
      </w:del>
      <w:r w:rsidR="00850198" w:rsidRPr="001F43AC">
        <w:rPr>
          <w:rFonts w:ascii="Times New Roman" w:hAnsi="Times New Roman" w:cs="Times New Roman"/>
          <w:sz w:val="20"/>
          <w:szCs w:val="20"/>
        </w:rPr>
        <w:t xml:space="preserve"> </w:t>
      </w:r>
    </w:p>
    <w:p w14:paraId="079216C1" w14:textId="61853EA2" w:rsidR="00B17278" w:rsidRDefault="007404E0" w:rsidP="00623B98">
      <w:pPr>
        <w:jc w:val="both"/>
        <w:rPr>
          <w:ins w:id="56" w:author="Onyekachukwu Osemeke" w:date="2022-08-09T09:51:00Z"/>
          <w:rFonts w:ascii="Times New Roman" w:hAnsi="Times New Roman" w:cs="Times New Roman"/>
          <w:sz w:val="20"/>
          <w:szCs w:val="20"/>
        </w:rPr>
      </w:pPr>
      <w:r>
        <w:rPr>
          <w:rFonts w:ascii="Times New Roman" w:hAnsi="Times New Roman" w:cs="Times New Roman"/>
          <w:sz w:val="20"/>
          <w:szCs w:val="20"/>
        </w:rPr>
        <w:t>This study adds</w:t>
      </w:r>
      <w:r w:rsidR="00421256" w:rsidRPr="001F43AC">
        <w:rPr>
          <w:rFonts w:ascii="Times New Roman" w:hAnsi="Times New Roman" w:cs="Times New Roman"/>
          <w:sz w:val="20"/>
          <w:szCs w:val="20"/>
        </w:rPr>
        <w:t xml:space="preserve"> to the series of </w:t>
      </w:r>
      <w:r w:rsidR="00FA28E3">
        <w:rPr>
          <w:rFonts w:ascii="Times New Roman" w:hAnsi="Times New Roman" w:cs="Times New Roman"/>
          <w:sz w:val="20"/>
          <w:szCs w:val="20"/>
        </w:rPr>
        <w:t xml:space="preserve">previous </w:t>
      </w:r>
      <w:r w:rsidR="00421256" w:rsidRPr="001F43AC">
        <w:rPr>
          <w:rFonts w:ascii="Times New Roman" w:hAnsi="Times New Roman" w:cs="Times New Roman"/>
          <w:sz w:val="20"/>
          <w:szCs w:val="20"/>
        </w:rPr>
        <w:t xml:space="preserve">studies </w:t>
      </w:r>
      <w:r w:rsidR="00FA28E3">
        <w:rPr>
          <w:rFonts w:ascii="Times New Roman" w:hAnsi="Times New Roman" w:cs="Times New Roman"/>
          <w:sz w:val="20"/>
          <w:szCs w:val="20"/>
        </w:rPr>
        <w:t xml:space="preserve">that </w:t>
      </w:r>
      <w:r>
        <w:rPr>
          <w:rFonts w:ascii="Times New Roman" w:hAnsi="Times New Roman" w:cs="Times New Roman"/>
          <w:sz w:val="20"/>
          <w:szCs w:val="20"/>
        </w:rPr>
        <w:t>aim at</w:t>
      </w:r>
      <w:r w:rsidR="0060499A" w:rsidRPr="001F43AC">
        <w:rPr>
          <w:rFonts w:ascii="Times New Roman" w:hAnsi="Times New Roman" w:cs="Times New Roman"/>
          <w:sz w:val="20"/>
          <w:szCs w:val="20"/>
        </w:rPr>
        <w:t xml:space="preserve"> </w:t>
      </w:r>
      <w:r w:rsidR="00421256" w:rsidRPr="001F43AC">
        <w:rPr>
          <w:rFonts w:ascii="Times New Roman" w:hAnsi="Times New Roman" w:cs="Times New Roman"/>
          <w:sz w:val="20"/>
          <w:szCs w:val="20"/>
        </w:rPr>
        <w:t xml:space="preserve">tailoring conventional sample size </w:t>
      </w:r>
      <w:r w:rsidR="00EC05AB" w:rsidRPr="001F43AC">
        <w:rPr>
          <w:rFonts w:ascii="Times New Roman" w:hAnsi="Times New Roman" w:cs="Times New Roman"/>
          <w:sz w:val="20"/>
          <w:szCs w:val="20"/>
        </w:rPr>
        <w:t xml:space="preserve">concepts to better fit the peculiarities </w:t>
      </w:r>
      <w:r w:rsidR="00876187" w:rsidRPr="001F43AC">
        <w:rPr>
          <w:rFonts w:ascii="Times New Roman" w:hAnsi="Times New Roman" w:cs="Times New Roman"/>
          <w:sz w:val="20"/>
          <w:szCs w:val="20"/>
        </w:rPr>
        <w:t>in</w:t>
      </w:r>
      <w:r w:rsidR="00220F8C" w:rsidRPr="001F43AC">
        <w:rPr>
          <w:rFonts w:ascii="Times New Roman" w:hAnsi="Times New Roman" w:cs="Times New Roman"/>
          <w:sz w:val="20"/>
          <w:szCs w:val="20"/>
        </w:rPr>
        <w:t xml:space="preserve"> typical</w:t>
      </w:r>
      <w:r w:rsidR="00EC05AB" w:rsidRPr="001F43AC">
        <w:rPr>
          <w:rFonts w:ascii="Times New Roman" w:hAnsi="Times New Roman" w:cs="Times New Roman"/>
          <w:sz w:val="20"/>
          <w:szCs w:val="20"/>
        </w:rPr>
        <w:t xml:space="preserve"> US swine barns and</w:t>
      </w:r>
      <w:r w:rsidR="00876187" w:rsidRPr="001F43AC">
        <w:rPr>
          <w:rFonts w:ascii="Times New Roman" w:hAnsi="Times New Roman" w:cs="Times New Roman"/>
          <w:sz w:val="20"/>
          <w:szCs w:val="20"/>
        </w:rPr>
        <w:t xml:space="preserve"> </w:t>
      </w:r>
      <w:r w:rsidR="003A6CFC" w:rsidRPr="001F43AC">
        <w:rPr>
          <w:rFonts w:ascii="Times New Roman" w:hAnsi="Times New Roman" w:cs="Times New Roman"/>
          <w:sz w:val="20"/>
          <w:szCs w:val="20"/>
        </w:rPr>
        <w:t>the</w:t>
      </w:r>
      <w:r w:rsidR="009A468B" w:rsidRPr="001F43AC">
        <w:rPr>
          <w:rFonts w:ascii="Times New Roman" w:hAnsi="Times New Roman" w:cs="Times New Roman"/>
          <w:sz w:val="20"/>
          <w:szCs w:val="20"/>
        </w:rPr>
        <w:t xml:space="preserve"> ecology</w:t>
      </w:r>
      <w:r w:rsidR="003A6CFC" w:rsidRPr="001F43AC">
        <w:rPr>
          <w:rFonts w:ascii="Times New Roman" w:hAnsi="Times New Roman" w:cs="Times New Roman"/>
          <w:sz w:val="20"/>
          <w:szCs w:val="20"/>
        </w:rPr>
        <w:t xml:space="preserve"> of PRRSV</w:t>
      </w:r>
      <w:r w:rsidR="00EC05AB" w:rsidRPr="001F43AC">
        <w:rPr>
          <w:rFonts w:ascii="Times New Roman" w:hAnsi="Times New Roman" w:cs="Times New Roman"/>
          <w:sz w:val="20"/>
          <w:szCs w:val="20"/>
        </w:rPr>
        <w:t>.</w:t>
      </w:r>
    </w:p>
    <w:p w14:paraId="103A6523" w14:textId="3D92D275" w:rsidR="00656BF5" w:rsidRDefault="00656BF5" w:rsidP="00623B98">
      <w:pPr>
        <w:jc w:val="both"/>
        <w:rPr>
          <w:ins w:id="57" w:author="Onyekachukwu Osemeke" w:date="2022-08-09T09:51:00Z"/>
          <w:rFonts w:ascii="Times New Roman" w:hAnsi="Times New Roman" w:cs="Times New Roman"/>
          <w:sz w:val="20"/>
          <w:szCs w:val="20"/>
        </w:rPr>
      </w:pPr>
    </w:p>
    <w:p w14:paraId="6E541CC8" w14:textId="31A69995" w:rsidR="00656BF5" w:rsidRPr="00F55B52" w:rsidRDefault="00656BF5" w:rsidP="00623B98">
      <w:pPr>
        <w:jc w:val="both"/>
        <w:rPr>
          <w:ins w:id="58" w:author="Onyekachukwu Osemeke" w:date="2022-08-09T09:51:00Z"/>
          <w:rFonts w:ascii="Times New Roman" w:hAnsi="Times New Roman" w:cs="Times New Roman"/>
          <w:sz w:val="20"/>
          <w:szCs w:val="20"/>
          <w:lang w:val="pt-BR"/>
        </w:rPr>
      </w:pPr>
      <w:ins w:id="59" w:author="Onyekachukwu Osemeke" w:date="2022-08-09T09:51:00Z">
        <w:r w:rsidRPr="00F55B52">
          <w:rPr>
            <w:rFonts w:ascii="Times New Roman" w:hAnsi="Times New Roman" w:cs="Times New Roman"/>
            <w:sz w:val="20"/>
            <w:szCs w:val="20"/>
            <w:lang w:val="pt-BR"/>
          </w:rPr>
          <w:t>References</w:t>
        </w:r>
      </w:ins>
    </w:p>
    <w:p w14:paraId="34564BBD" w14:textId="3DE6F33D" w:rsidR="00656BF5" w:rsidRPr="00656BF5" w:rsidRDefault="00656BF5" w:rsidP="00656BF5">
      <w:pPr>
        <w:widowControl w:val="0"/>
        <w:autoSpaceDE w:val="0"/>
        <w:autoSpaceDN w:val="0"/>
        <w:adjustRightInd w:val="0"/>
        <w:ind w:left="640" w:hanging="640"/>
        <w:rPr>
          <w:rFonts w:ascii="Times New Roman" w:hAnsi="Times New Roman" w:cs="Times New Roman"/>
          <w:noProof/>
          <w:sz w:val="20"/>
        </w:rPr>
      </w:pPr>
      <w:ins w:id="60" w:author="Onyekachukwu Osemeke" w:date="2022-08-09T09:52:00Z">
        <w:r>
          <w:rPr>
            <w:rFonts w:ascii="Times New Roman" w:hAnsi="Times New Roman" w:cs="Times New Roman"/>
            <w:sz w:val="20"/>
            <w:szCs w:val="20"/>
          </w:rPr>
          <w:fldChar w:fldCharType="begin" w:fldLock="1"/>
        </w:r>
        <w:r w:rsidRPr="00F55B52">
          <w:rPr>
            <w:rFonts w:ascii="Times New Roman" w:hAnsi="Times New Roman" w:cs="Times New Roman"/>
            <w:sz w:val="20"/>
            <w:szCs w:val="20"/>
            <w:lang w:val="pt-BR"/>
          </w:rPr>
          <w:instrText xml:space="preserve">ADDIN Mendeley Bibliography CSL_BIBLIOGRAPHY </w:instrText>
        </w:r>
      </w:ins>
      <w:r>
        <w:rPr>
          <w:rFonts w:ascii="Times New Roman" w:hAnsi="Times New Roman" w:cs="Times New Roman"/>
          <w:sz w:val="20"/>
          <w:szCs w:val="20"/>
        </w:rPr>
        <w:fldChar w:fldCharType="separate"/>
      </w:r>
      <w:r w:rsidRPr="00F55B52">
        <w:rPr>
          <w:rFonts w:ascii="Times New Roman" w:hAnsi="Times New Roman" w:cs="Times New Roman"/>
          <w:noProof/>
          <w:sz w:val="20"/>
          <w:lang w:val="pt-BR"/>
        </w:rPr>
        <w:t xml:space="preserve">1. </w:t>
      </w:r>
      <w:r w:rsidRPr="00F55B52">
        <w:rPr>
          <w:rFonts w:ascii="Times New Roman" w:hAnsi="Times New Roman" w:cs="Times New Roman"/>
          <w:noProof/>
          <w:sz w:val="20"/>
          <w:lang w:val="pt-BR"/>
        </w:rPr>
        <w:tab/>
        <w:t xml:space="preserve">Almeida MN, Zhang M, Zimmerman JJ, Holtkamp DJ, Linhares DCL. </w:t>
      </w:r>
      <w:r w:rsidRPr="00656BF5">
        <w:rPr>
          <w:rFonts w:ascii="Times New Roman" w:hAnsi="Times New Roman" w:cs="Times New Roman"/>
          <w:noProof/>
          <w:sz w:val="20"/>
        </w:rPr>
        <w:t xml:space="preserve">Finding PRRSV in sow herds: Family oral fluids vs. serum samples from due-to-wean pigs. </w:t>
      </w:r>
      <w:r w:rsidRPr="00656BF5">
        <w:rPr>
          <w:rFonts w:ascii="Times New Roman" w:hAnsi="Times New Roman" w:cs="Times New Roman"/>
          <w:i/>
          <w:iCs/>
          <w:noProof/>
          <w:sz w:val="20"/>
        </w:rPr>
        <w:t>Prev Vet Med</w:t>
      </w:r>
      <w:r w:rsidRPr="00656BF5">
        <w:rPr>
          <w:rFonts w:ascii="Times New Roman" w:hAnsi="Times New Roman" w:cs="Times New Roman"/>
          <w:noProof/>
          <w:sz w:val="20"/>
        </w:rPr>
        <w:t>. 2021;193:105397. doi:10.1016/j.prevetmed.2021.105397</w:t>
      </w:r>
    </w:p>
    <w:p w14:paraId="32E6E7F6" w14:textId="6DA46EF2" w:rsidR="00656BF5" w:rsidRPr="001F43AC" w:rsidDel="00656BF5" w:rsidRDefault="00656BF5" w:rsidP="00623B98">
      <w:pPr>
        <w:jc w:val="both"/>
        <w:rPr>
          <w:del w:id="61" w:author="Onyekachukwu Osemeke" w:date="2022-08-09T09:52:00Z"/>
          <w:rFonts w:ascii="Times New Roman" w:hAnsi="Times New Roman" w:cs="Times New Roman"/>
          <w:sz w:val="20"/>
          <w:szCs w:val="20"/>
        </w:rPr>
      </w:pPr>
      <w:ins w:id="62" w:author="Onyekachukwu Osemeke" w:date="2022-08-09T09:52:00Z">
        <w:r>
          <w:rPr>
            <w:rFonts w:ascii="Times New Roman" w:hAnsi="Times New Roman" w:cs="Times New Roman"/>
            <w:sz w:val="20"/>
            <w:szCs w:val="20"/>
          </w:rPr>
          <w:fldChar w:fldCharType="end"/>
        </w:r>
      </w:ins>
    </w:p>
    <w:p w14:paraId="27207BA3" w14:textId="022470AE" w:rsidR="00A30BC6" w:rsidRPr="003763BB" w:rsidRDefault="00A30BC6">
      <w:pPr>
        <w:jc w:val="both"/>
        <w:rPr>
          <w:rFonts w:ascii="Times New Roman" w:hAnsi="Times New Roman" w:cs="Times New Roman"/>
          <w:sz w:val="22"/>
          <w:szCs w:val="22"/>
        </w:rPr>
        <w:pPrChange w:id="63" w:author="Onyekachukwu Osemeke" w:date="2022-08-09T09:52:00Z">
          <w:pPr>
            <w:widowControl w:val="0"/>
            <w:autoSpaceDE w:val="0"/>
            <w:autoSpaceDN w:val="0"/>
            <w:adjustRightInd w:val="0"/>
            <w:jc w:val="both"/>
          </w:pPr>
        </w:pPrChange>
      </w:pPr>
    </w:p>
    <w:sectPr w:rsidR="00A30BC6" w:rsidRPr="003763BB" w:rsidSect="008E3181">
      <w:pgSz w:w="12240" w:h="15840"/>
      <w:pgMar w:top="720" w:right="720" w:bottom="720" w:left="720" w:header="720" w:footer="720" w:gutter="0"/>
      <w:cols w:space="720"/>
      <w:docGrid w:linePitch="360"/>
      <w:sectPrChange w:id="64" w:author="Onyekachukwu Osemeke" w:date="2022-08-09T09:30:00Z">
        <w:sectPr w:rsidR="00A30BC6" w:rsidRPr="003763BB" w:rsidSect="008E3181">
          <w:pgMar w:top="1440" w:right="1440" w:bottom="144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99095" w14:textId="77777777" w:rsidR="00105842" w:rsidRDefault="00105842" w:rsidP="003763BB">
      <w:r>
        <w:separator/>
      </w:r>
    </w:p>
  </w:endnote>
  <w:endnote w:type="continuationSeparator" w:id="0">
    <w:p w14:paraId="05E612EC" w14:textId="77777777" w:rsidR="00105842" w:rsidRDefault="00105842" w:rsidP="00376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3B5FB" w14:textId="77777777" w:rsidR="00105842" w:rsidRDefault="00105842" w:rsidP="003763BB">
      <w:r>
        <w:separator/>
      </w:r>
    </w:p>
  </w:footnote>
  <w:footnote w:type="continuationSeparator" w:id="0">
    <w:p w14:paraId="17AC84E1" w14:textId="77777777" w:rsidR="00105842" w:rsidRDefault="00105842" w:rsidP="003763B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nyekachukwu Osemeke">
    <w15:presenceInfo w15:providerId="Windows Live" w15:userId="20aa9f37186eb164"/>
  </w15:person>
  <w15:person w15:author="de Freitas Costa, Eduardo">
    <w15:presenceInfo w15:providerId="None" w15:userId="de Freitas Costa, 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wNrIwAhLGlqbmFko6SsGpxcWZ+XkgBUa1AL3e7tEsAAAA"/>
  </w:docVars>
  <w:rsids>
    <w:rsidRoot w:val="00504EB3"/>
    <w:rsid w:val="00002B0F"/>
    <w:rsid w:val="00027991"/>
    <w:rsid w:val="00043D8E"/>
    <w:rsid w:val="00064E8C"/>
    <w:rsid w:val="000735E7"/>
    <w:rsid w:val="00091CBF"/>
    <w:rsid w:val="000933B2"/>
    <w:rsid w:val="00105842"/>
    <w:rsid w:val="001519E3"/>
    <w:rsid w:val="00163F96"/>
    <w:rsid w:val="00164AE5"/>
    <w:rsid w:val="00185597"/>
    <w:rsid w:val="001B25E4"/>
    <w:rsid w:val="001B357A"/>
    <w:rsid w:val="001F17A4"/>
    <w:rsid w:val="001F43AC"/>
    <w:rsid w:val="00200496"/>
    <w:rsid w:val="00205B14"/>
    <w:rsid w:val="00220F8C"/>
    <w:rsid w:val="00246880"/>
    <w:rsid w:val="002938A6"/>
    <w:rsid w:val="002941AB"/>
    <w:rsid w:val="002D495F"/>
    <w:rsid w:val="002E546F"/>
    <w:rsid w:val="003655F3"/>
    <w:rsid w:val="003763BB"/>
    <w:rsid w:val="003A6CFC"/>
    <w:rsid w:val="004102F6"/>
    <w:rsid w:val="00410953"/>
    <w:rsid w:val="00416CF6"/>
    <w:rsid w:val="00421256"/>
    <w:rsid w:val="00432979"/>
    <w:rsid w:val="00435741"/>
    <w:rsid w:val="00497C8E"/>
    <w:rsid w:val="004B7FAB"/>
    <w:rsid w:val="004C46D7"/>
    <w:rsid w:val="00504EB3"/>
    <w:rsid w:val="0053024F"/>
    <w:rsid w:val="005367C5"/>
    <w:rsid w:val="005827B0"/>
    <w:rsid w:val="005C661B"/>
    <w:rsid w:val="0060499A"/>
    <w:rsid w:val="00623B98"/>
    <w:rsid w:val="00651850"/>
    <w:rsid w:val="00656BF5"/>
    <w:rsid w:val="00675BB1"/>
    <w:rsid w:val="006F1EC3"/>
    <w:rsid w:val="006F3815"/>
    <w:rsid w:val="00720128"/>
    <w:rsid w:val="00737B7D"/>
    <w:rsid w:val="007404E0"/>
    <w:rsid w:val="007433A0"/>
    <w:rsid w:val="0078603D"/>
    <w:rsid w:val="0078673C"/>
    <w:rsid w:val="0079054B"/>
    <w:rsid w:val="007A109A"/>
    <w:rsid w:val="007B5689"/>
    <w:rsid w:val="007B65BD"/>
    <w:rsid w:val="007C1CB0"/>
    <w:rsid w:val="007E5E4A"/>
    <w:rsid w:val="00815D23"/>
    <w:rsid w:val="00823708"/>
    <w:rsid w:val="00843238"/>
    <w:rsid w:val="00850198"/>
    <w:rsid w:val="0085759E"/>
    <w:rsid w:val="0087313C"/>
    <w:rsid w:val="008745B0"/>
    <w:rsid w:val="00876187"/>
    <w:rsid w:val="0089240E"/>
    <w:rsid w:val="008D54A2"/>
    <w:rsid w:val="008E0659"/>
    <w:rsid w:val="008E3181"/>
    <w:rsid w:val="009154BE"/>
    <w:rsid w:val="00941E8D"/>
    <w:rsid w:val="009A468B"/>
    <w:rsid w:val="009D064F"/>
    <w:rsid w:val="009E504E"/>
    <w:rsid w:val="00A045EA"/>
    <w:rsid w:val="00A30BC6"/>
    <w:rsid w:val="00A3405B"/>
    <w:rsid w:val="00A40BA9"/>
    <w:rsid w:val="00A73B00"/>
    <w:rsid w:val="00A810DE"/>
    <w:rsid w:val="00AA2A94"/>
    <w:rsid w:val="00AD2185"/>
    <w:rsid w:val="00AD47BE"/>
    <w:rsid w:val="00B0295F"/>
    <w:rsid w:val="00B02C3F"/>
    <w:rsid w:val="00B054FD"/>
    <w:rsid w:val="00B07925"/>
    <w:rsid w:val="00B119AC"/>
    <w:rsid w:val="00B17278"/>
    <w:rsid w:val="00B36C75"/>
    <w:rsid w:val="00BC5E8B"/>
    <w:rsid w:val="00BF3C28"/>
    <w:rsid w:val="00C21E27"/>
    <w:rsid w:val="00C253C1"/>
    <w:rsid w:val="00C510F3"/>
    <w:rsid w:val="00C5621D"/>
    <w:rsid w:val="00C57634"/>
    <w:rsid w:val="00C93207"/>
    <w:rsid w:val="00C971FD"/>
    <w:rsid w:val="00CB2C25"/>
    <w:rsid w:val="00CF479F"/>
    <w:rsid w:val="00D21675"/>
    <w:rsid w:val="00D372A2"/>
    <w:rsid w:val="00D7012A"/>
    <w:rsid w:val="00D92642"/>
    <w:rsid w:val="00D95130"/>
    <w:rsid w:val="00DB08C5"/>
    <w:rsid w:val="00DC146F"/>
    <w:rsid w:val="00DF5701"/>
    <w:rsid w:val="00E37F5E"/>
    <w:rsid w:val="00E536BF"/>
    <w:rsid w:val="00EA3B82"/>
    <w:rsid w:val="00EC05AB"/>
    <w:rsid w:val="00ED114D"/>
    <w:rsid w:val="00EE2724"/>
    <w:rsid w:val="00F04030"/>
    <w:rsid w:val="00F30251"/>
    <w:rsid w:val="00F40D55"/>
    <w:rsid w:val="00F55B52"/>
    <w:rsid w:val="00F5757E"/>
    <w:rsid w:val="00FA28E3"/>
    <w:rsid w:val="00FC7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C777F"/>
  <w15:chartTrackingRefBased/>
  <w15:docId w15:val="{550CB552-3D96-564F-8CDB-7197EF62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3BB"/>
    <w:pPr>
      <w:tabs>
        <w:tab w:val="center" w:pos="4680"/>
        <w:tab w:val="right" w:pos="9360"/>
      </w:tabs>
    </w:pPr>
  </w:style>
  <w:style w:type="character" w:customStyle="1" w:styleId="HeaderChar">
    <w:name w:val="Header Char"/>
    <w:basedOn w:val="DefaultParagraphFont"/>
    <w:link w:val="Header"/>
    <w:uiPriority w:val="99"/>
    <w:rsid w:val="003763BB"/>
  </w:style>
  <w:style w:type="paragraph" w:styleId="Footer">
    <w:name w:val="footer"/>
    <w:basedOn w:val="Normal"/>
    <w:link w:val="FooterChar"/>
    <w:uiPriority w:val="99"/>
    <w:unhideWhenUsed/>
    <w:rsid w:val="003763BB"/>
    <w:pPr>
      <w:tabs>
        <w:tab w:val="center" w:pos="4680"/>
        <w:tab w:val="right" w:pos="9360"/>
      </w:tabs>
    </w:pPr>
  </w:style>
  <w:style w:type="character" w:customStyle="1" w:styleId="FooterChar">
    <w:name w:val="Footer Char"/>
    <w:basedOn w:val="DefaultParagraphFont"/>
    <w:link w:val="Footer"/>
    <w:uiPriority w:val="99"/>
    <w:rsid w:val="003763BB"/>
  </w:style>
  <w:style w:type="paragraph" w:styleId="Revision">
    <w:name w:val="Revision"/>
    <w:hidden/>
    <w:uiPriority w:val="99"/>
    <w:semiHidden/>
    <w:rsid w:val="00DB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A651-2197-9C40-A3F6-1C43EE0C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1240</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Onyekachukwu Osemeke</dc:creator>
  <cp:keywords/>
  <dc:description/>
  <cp:lastModifiedBy>de Freitas Costa, Eduardo</cp:lastModifiedBy>
  <cp:revision>3</cp:revision>
  <dcterms:created xsi:type="dcterms:W3CDTF">2022-08-10T10:51:00Z</dcterms:created>
  <dcterms:modified xsi:type="dcterms:W3CDTF">2022-08-10T11:01:00Z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http://www.zotero.org/styles/preventive-veterinary-medicine</vt:lpwstr>
  </property>
  <property fmtid="{D5CDD505-2E9C-101B-9397-08002B2CF9AE}" pid="19" name="Mendeley Recent Style Name 8_1">
    <vt:lpwstr>Preventive Veterinary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56c49f53-e925-3231-ba98-b27897c5f02f</vt:lpwstr>
  </property>
  <property fmtid="{D5CDD505-2E9C-101B-9397-08002B2CF9AE}" pid="24" name="Mendeley Citation Style_1">
    <vt:lpwstr>http://www.zotero.org/styles/american-medical-association</vt:lpwstr>
  </property>
</Properties>
</file>